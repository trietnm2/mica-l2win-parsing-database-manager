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F49" w:rsidRPr="001942DB" w:rsidRDefault="00945F49" w:rsidP="00AA250F">
      <w:pPr>
        <w:pStyle w:val="Heading3"/>
        <w:spacing w:before="0" w:after="0"/>
        <w:rPr>
          <w:caps/>
          <w:sz w:val="24"/>
        </w:rPr>
      </w:pPr>
      <w:r w:rsidRPr="001942DB">
        <w:rPr>
          <w:caps/>
          <w:sz w:val="24"/>
        </w:rPr>
        <w:t>A* Hierarchical tree Pruning Parsing in VietNamese Text-to-speech</w:t>
      </w:r>
    </w:p>
    <w:p w:rsidR="00945F49" w:rsidRDefault="00945F49" w:rsidP="00AA250F">
      <w:pPr>
        <w:spacing w:before="0" w:after="0"/>
        <w:jc w:val="center"/>
      </w:pPr>
    </w:p>
    <w:p w:rsidR="00945F49" w:rsidRPr="005D73C6" w:rsidRDefault="00945F49" w:rsidP="00AA250F">
      <w:pPr>
        <w:spacing w:before="0" w:after="0"/>
        <w:jc w:val="center"/>
        <w:rPr>
          <w:i/>
          <w:vertAlign w:val="superscript"/>
          <w:rPrChange w:id="0" w:author="Tran Do Dat" w:date="2012-02-02T14:39:00Z">
            <w:rPr>
              <w:i/>
            </w:rPr>
          </w:rPrChange>
        </w:rPr>
      </w:pPr>
      <w:r>
        <w:rPr>
          <w:i/>
        </w:rPr>
        <w:t xml:space="preserve">Le </w:t>
      </w:r>
      <w:proofErr w:type="spellStart"/>
      <w:r>
        <w:rPr>
          <w:i/>
        </w:rPr>
        <w:t>Quang</w:t>
      </w:r>
      <w:proofErr w:type="spellEnd"/>
      <w:r>
        <w:rPr>
          <w:i/>
        </w:rPr>
        <w:t xml:space="preserve"> Thang</w:t>
      </w:r>
      <w:ins w:id="1" w:author="Tran Do Dat" w:date="2012-02-02T14:39:00Z">
        <w:r w:rsidR="005D73C6">
          <w:rPr>
            <w:i/>
            <w:vertAlign w:val="superscript"/>
          </w:rPr>
          <w:t>1</w:t>
        </w:r>
      </w:ins>
      <w:ins w:id="2" w:author="Tran Do Dat" w:date="2012-02-02T14:38:00Z">
        <w:r w:rsidR="005D73C6">
          <w:rPr>
            <w:i/>
          </w:rPr>
          <w:t>,</w:t>
        </w:r>
      </w:ins>
      <w:r>
        <w:rPr>
          <w:i/>
        </w:rPr>
        <w:t xml:space="preserve"> Tran Do Dat</w:t>
      </w:r>
      <w:ins w:id="3" w:author="Tran Do Dat" w:date="2012-02-02T14:39:00Z">
        <w:r w:rsidR="005D73C6">
          <w:rPr>
            <w:i/>
            <w:vertAlign w:val="superscript"/>
          </w:rPr>
          <w:t>1</w:t>
        </w:r>
        <w:proofErr w:type="gramStart"/>
        <w:r w:rsidR="005D73C6">
          <w:rPr>
            <w:i/>
            <w:vertAlign w:val="superscript"/>
          </w:rPr>
          <w:t>,2</w:t>
        </w:r>
        <w:proofErr w:type="gramEnd"/>
        <w:r w:rsidR="005D73C6">
          <w:rPr>
            <w:i/>
            <w:vertAlign w:val="superscript"/>
          </w:rPr>
          <w:t xml:space="preserve"> </w:t>
        </w:r>
        <w:r w:rsidR="005D73C6">
          <w:rPr>
            <w:i/>
          </w:rPr>
          <w:t xml:space="preserve">, </w:t>
        </w:r>
      </w:ins>
      <w:r w:rsidR="005D73C6">
        <w:rPr>
          <w:i/>
        </w:rPr>
        <w:t xml:space="preserve">Nguyen </w:t>
      </w:r>
      <w:proofErr w:type="spellStart"/>
      <w:r w:rsidR="005D73C6">
        <w:rPr>
          <w:i/>
        </w:rPr>
        <w:t>Thi</w:t>
      </w:r>
      <w:proofErr w:type="spellEnd"/>
      <w:r w:rsidR="005D73C6">
        <w:rPr>
          <w:i/>
        </w:rPr>
        <w:t xml:space="preserve"> Thu Trang</w:t>
      </w:r>
      <w:ins w:id="4" w:author="Tran Do Dat" w:date="2012-02-02T14:39:00Z">
        <w:r w:rsidR="005D73C6">
          <w:rPr>
            <w:i/>
            <w:vertAlign w:val="superscript"/>
          </w:rPr>
          <w:t>2</w:t>
        </w:r>
      </w:ins>
    </w:p>
    <w:p w:rsidR="00945F49" w:rsidRDefault="008152D2" w:rsidP="00AA250F">
      <w:pPr>
        <w:pStyle w:val="Pagenumber"/>
        <w:spacing w:before="0" w:after="0"/>
        <w:rPr>
          <w:rFonts w:ascii="Times New Roman" w:hAnsi="Times New Roman"/>
          <w:spacing w:val="-2"/>
          <w:sz w:val="22"/>
        </w:rPr>
      </w:pPr>
      <w:ins w:id="5" w:author="Tran Do Dat" w:date="2012-02-02T14:40:00Z">
        <w:r>
          <w:rPr>
            <w:rFonts w:ascii="Times New Roman" w:hAnsi="Times New Roman"/>
            <w:spacing w:val="-2"/>
            <w:sz w:val="22"/>
          </w:rPr>
          <w:t xml:space="preserve">1. </w:t>
        </w:r>
      </w:ins>
      <w:r w:rsidR="00945F49" w:rsidRPr="00AA250F">
        <w:rPr>
          <w:rFonts w:ascii="Times New Roman" w:hAnsi="Times New Roman"/>
          <w:spacing w:val="-2"/>
          <w:sz w:val="22"/>
        </w:rPr>
        <w:t>International Research Institute MICA CNRS UMI 2954 – Hanoi University of Science and Technology, INPG</w:t>
      </w:r>
    </w:p>
    <w:p w:rsidR="00AA250F" w:rsidRDefault="008152D2" w:rsidP="00AA250F">
      <w:pPr>
        <w:pStyle w:val="Pagenumber"/>
        <w:spacing w:before="0" w:after="0"/>
        <w:rPr>
          <w:rFonts w:ascii="Times New Roman" w:hAnsi="Times New Roman"/>
          <w:spacing w:val="-2"/>
          <w:sz w:val="22"/>
        </w:rPr>
      </w:pPr>
      <w:ins w:id="6" w:author="Tran Do Dat" w:date="2012-02-02T14:40:00Z">
        <w:r>
          <w:rPr>
            <w:rFonts w:ascii="Times New Roman" w:hAnsi="Times New Roman"/>
            <w:spacing w:val="-2"/>
            <w:sz w:val="22"/>
          </w:rPr>
          <w:t xml:space="preserve">2. </w:t>
        </w:r>
      </w:ins>
      <w:r w:rsidR="00AA250F" w:rsidRPr="00AA250F">
        <w:rPr>
          <w:rFonts w:ascii="Times New Roman" w:hAnsi="Times New Roman"/>
          <w:spacing w:val="-2"/>
          <w:sz w:val="22"/>
        </w:rPr>
        <w:t xml:space="preserve">School of Information and Communication Technology – Hanoi University </w:t>
      </w:r>
      <w:r w:rsidRPr="00AA250F">
        <w:rPr>
          <w:rFonts w:ascii="Times New Roman" w:hAnsi="Times New Roman"/>
          <w:spacing w:val="-2"/>
          <w:sz w:val="22"/>
        </w:rPr>
        <w:t>of Science and Technology</w:t>
      </w:r>
    </w:p>
    <w:p w:rsidR="00AA250F" w:rsidRPr="00AA250F" w:rsidRDefault="00AA250F" w:rsidP="00AA250F">
      <w:pPr>
        <w:pStyle w:val="Pagenumber"/>
        <w:spacing w:before="0" w:after="0"/>
        <w:rPr>
          <w:rFonts w:ascii="Times New Roman" w:hAnsi="Times New Roman"/>
          <w:sz w:val="22"/>
        </w:rPr>
      </w:pPr>
    </w:p>
    <w:p w:rsidR="00945F49" w:rsidRDefault="00945F49" w:rsidP="00AA250F">
      <w:pPr>
        <w:spacing w:before="0" w:after="0"/>
        <w:jc w:val="center"/>
        <w:rPr>
          <w:sz w:val="20"/>
        </w:rPr>
      </w:pPr>
    </w:p>
    <w:p w:rsidR="00945F49" w:rsidRDefault="00945F49" w:rsidP="00AA250F">
      <w:pPr>
        <w:spacing w:before="0" w:after="0"/>
        <w:jc w:val="both"/>
        <w:rPr>
          <w:sz w:val="20"/>
        </w:rPr>
        <w:sectPr w:rsidR="00945F49">
          <w:pgSz w:w="12240" w:h="15840" w:code="1"/>
          <w:pgMar w:top="1985" w:right="1080" w:bottom="1411" w:left="1080" w:header="720" w:footer="720" w:gutter="0"/>
          <w:cols w:space="720"/>
        </w:sectPr>
      </w:pPr>
    </w:p>
    <w:p w:rsidR="00945F49" w:rsidRDefault="00945F49" w:rsidP="00AA250F">
      <w:pPr>
        <w:pStyle w:val="Heading4"/>
        <w:spacing w:before="0" w:after="0"/>
        <w:rPr>
          <w:sz w:val="20"/>
        </w:rPr>
      </w:pPr>
      <w:r>
        <w:rPr>
          <w:sz w:val="20"/>
        </w:rPr>
        <w:lastRenderedPageBreak/>
        <w:t>Abstract</w:t>
      </w:r>
    </w:p>
    <w:p w:rsidR="00945F49" w:rsidRDefault="00945F49" w:rsidP="00AA250F">
      <w:pPr>
        <w:spacing w:before="0" w:after="0"/>
        <w:jc w:val="both"/>
        <w:rPr>
          <w:i/>
          <w:sz w:val="20"/>
        </w:rPr>
      </w:pPr>
    </w:p>
    <w:p w:rsidR="00945F49" w:rsidRPr="00945F49" w:rsidRDefault="00945F49" w:rsidP="00AA250F">
      <w:pPr>
        <w:pStyle w:val="BodyTextIndent"/>
        <w:spacing w:before="0" w:after="0"/>
        <w:ind w:firstLine="360"/>
        <w:rPr>
          <w:i w:val="0"/>
        </w:rPr>
      </w:pPr>
      <w:r w:rsidRPr="00945F49">
        <w:rPr>
          <w:i w:val="0"/>
        </w:rPr>
        <w:t>This paper describes how to improve the speed of Vietnam</w:t>
      </w:r>
      <w:r>
        <w:rPr>
          <w:i w:val="0"/>
        </w:rPr>
        <w:t>ese</w:t>
      </w:r>
      <w:r w:rsidRPr="00945F49">
        <w:rPr>
          <w:i w:val="0"/>
        </w:rPr>
        <w:t xml:space="preserve"> Speech Synthesizer by improving the</w:t>
      </w:r>
      <w:r>
        <w:rPr>
          <w:i w:val="0"/>
        </w:rPr>
        <w:t xml:space="preserve"> speed of the Vietnamese parsing system</w:t>
      </w:r>
      <w:r w:rsidRPr="00945F49">
        <w:rPr>
          <w:i w:val="0"/>
        </w:rPr>
        <w:t xml:space="preserve">. First, a briefly </w:t>
      </w:r>
      <w:r>
        <w:rPr>
          <w:i w:val="0"/>
        </w:rPr>
        <w:t>chapter about parsing system using A* algorithm</w:t>
      </w:r>
      <w:r w:rsidRPr="00945F49">
        <w:rPr>
          <w:i w:val="0"/>
        </w:rPr>
        <w:t xml:space="preserve"> will be introduced. After that, we will dis</w:t>
      </w:r>
      <w:r>
        <w:rPr>
          <w:i w:val="0"/>
        </w:rPr>
        <w:t xml:space="preserve">cuss about </w:t>
      </w:r>
      <w:r w:rsidRPr="00945F49">
        <w:rPr>
          <w:i w:val="0"/>
        </w:rPr>
        <w:t>the hierarchical tree algorithm</w:t>
      </w:r>
      <w:r>
        <w:rPr>
          <w:i w:val="0"/>
        </w:rPr>
        <w:t xml:space="preserve"> for improv</w:t>
      </w:r>
      <w:r w:rsidRPr="00945F49">
        <w:rPr>
          <w:i w:val="0"/>
        </w:rPr>
        <w:t>ing the</w:t>
      </w:r>
      <w:r>
        <w:rPr>
          <w:i w:val="0"/>
        </w:rPr>
        <w:t xml:space="preserve"> speed of parsing system</w:t>
      </w:r>
      <w:r w:rsidRPr="00945F49">
        <w:rPr>
          <w:i w:val="0"/>
        </w:rPr>
        <w:t xml:space="preserve">. With this algorithm, the speed </w:t>
      </w:r>
      <w:r>
        <w:rPr>
          <w:i w:val="0"/>
        </w:rPr>
        <w:t xml:space="preserve">problem </w:t>
      </w:r>
      <w:r w:rsidRPr="00945F49">
        <w:rPr>
          <w:i w:val="0"/>
        </w:rPr>
        <w:t>of par</w:t>
      </w:r>
      <w:r>
        <w:rPr>
          <w:i w:val="0"/>
        </w:rPr>
        <w:t>sing system can be solved</w:t>
      </w:r>
      <w:r w:rsidRPr="00945F49">
        <w:rPr>
          <w:i w:val="0"/>
        </w:rPr>
        <w:t>.</w:t>
      </w:r>
    </w:p>
    <w:p w:rsidR="00945F49" w:rsidRDefault="00945F49" w:rsidP="00AA250F">
      <w:pPr>
        <w:pStyle w:val="BodyTextIndent"/>
        <w:spacing w:before="0" w:after="0"/>
        <w:ind w:firstLine="0"/>
        <w:rPr>
          <w:i w:val="0"/>
        </w:rPr>
      </w:pPr>
    </w:p>
    <w:p w:rsidR="00945F49" w:rsidRPr="00D5537A" w:rsidRDefault="00945F49" w:rsidP="00EA0242">
      <w:pPr>
        <w:spacing w:before="0" w:after="0"/>
        <w:rPr>
          <w:sz w:val="20"/>
        </w:rPr>
      </w:pPr>
      <w:r w:rsidRPr="00D5537A">
        <w:rPr>
          <w:b/>
          <w:sz w:val="20"/>
        </w:rPr>
        <w:t>Categories and Subject Descriptors</w:t>
      </w:r>
    </w:p>
    <w:p w:rsidR="00945F49" w:rsidRPr="00D5537A" w:rsidRDefault="00945F49" w:rsidP="00EA0242">
      <w:pPr>
        <w:spacing w:before="0" w:after="0"/>
        <w:rPr>
          <w:i/>
          <w:iCs/>
          <w:sz w:val="20"/>
        </w:rPr>
      </w:pPr>
      <w:r w:rsidRPr="00D5537A">
        <w:rPr>
          <w:sz w:val="20"/>
        </w:rPr>
        <w:t>Knowledge-based and information systems</w:t>
      </w:r>
    </w:p>
    <w:p w:rsidR="00945F49" w:rsidRPr="00874C98" w:rsidRDefault="00945F49" w:rsidP="00EA0242">
      <w:pPr>
        <w:spacing w:before="0" w:after="0"/>
        <w:rPr>
          <w:sz w:val="20"/>
        </w:rPr>
      </w:pPr>
      <w:r w:rsidRPr="00874C98">
        <w:rPr>
          <w:b/>
          <w:sz w:val="20"/>
        </w:rPr>
        <w:t>General Terms</w:t>
      </w:r>
    </w:p>
    <w:p w:rsidR="00945F49" w:rsidRPr="00874C98" w:rsidRDefault="00945F49" w:rsidP="00EA0242">
      <w:pPr>
        <w:spacing w:before="0" w:after="0"/>
        <w:rPr>
          <w:sz w:val="20"/>
        </w:rPr>
      </w:pPr>
      <w:r>
        <w:rPr>
          <w:sz w:val="20"/>
        </w:rPr>
        <w:t>Algorithm, languages</w:t>
      </w:r>
    </w:p>
    <w:p w:rsidR="00945F49" w:rsidRPr="00874C98" w:rsidRDefault="00945F49" w:rsidP="00EA0242">
      <w:pPr>
        <w:spacing w:before="0" w:after="0"/>
        <w:rPr>
          <w:b/>
          <w:sz w:val="20"/>
        </w:rPr>
      </w:pPr>
      <w:r w:rsidRPr="00874C98">
        <w:rPr>
          <w:b/>
          <w:sz w:val="20"/>
        </w:rPr>
        <w:t>Keywords</w:t>
      </w:r>
    </w:p>
    <w:p w:rsidR="00945F49" w:rsidRPr="00874C98" w:rsidRDefault="00945F49" w:rsidP="00EA0242">
      <w:pPr>
        <w:spacing w:before="0" w:after="0"/>
        <w:rPr>
          <w:sz w:val="20"/>
        </w:rPr>
      </w:pPr>
      <w:r w:rsidRPr="00874C98">
        <w:rPr>
          <w:sz w:val="20"/>
        </w:rPr>
        <w:t xml:space="preserve">A*, parsing, </w:t>
      </w:r>
      <w:r>
        <w:rPr>
          <w:sz w:val="20"/>
        </w:rPr>
        <w:t>hierarchical tree</w:t>
      </w:r>
    </w:p>
    <w:p w:rsidR="00945F49" w:rsidRDefault="00945F49" w:rsidP="00AA250F">
      <w:pPr>
        <w:pStyle w:val="BodyTextIndent"/>
        <w:spacing w:before="0" w:after="0"/>
        <w:ind w:firstLine="0"/>
      </w:pPr>
    </w:p>
    <w:p w:rsidR="00945F49" w:rsidRDefault="00945F49" w:rsidP="00AA250F">
      <w:pPr>
        <w:spacing w:before="0" w:after="0"/>
        <w:jc w:val="center"/>
        <w:rPr>
          <w:b/>
          <w:caps/>
          <w:sz w:val="20"/>
        </w:rPr>
      </w:pPr>
      <w:r>
        <w:rPr>
          <w:b/>
          <w:sz w:val="20"/>
        </w:rPr>
        <w:t xml:space="preserve">1. </w:t>
      </w:r>
      <w:r>
        <w:rPr>
          <w:b/>
          <w:caps/>
          <w:sz w:val="20"/>
        </w:rPr>
        <w:t>Introduction</w:t>
      </w:r>
    </w:p>
    <w:p w:rsidR="00945F49" w:rsidRDefault="00945F49" w:rsidP="00AA250F">
      <w:pPr>
        <w:spacing w:before="0" w:after="0"/>
        <w:rPr>
          <w:sz w:val="20"/>
        </w:rPr>
      </w:pPr>
    </w:p>
    <w:p w:rsidR="006E274B" w:rsidRPr="006E274B" w:rsidRDefault="006E274B" w:rsidP="005635B2">
      <w:pPr>
        <w:autoSpaceDE w:val="0"/>
        <w:autoSpaceDN w:val="0"/>
        <w:adjustRightInd w:val="0"/>
        <w:spacing w:before="0" w:after="0"/>
        <w:ind w:firstLine="360"/>
        <w:jc w:val="both"/>
        <w:rPr>
          <w:sz w:val="22"/>
        </w:rPr>
        <w:pPrChange w:id="7" w:author="lelightwin" w:date="2012-02-03T16:15:00Z">
          <w:pPr>
            <w:autoSpaceDE w:val="0"/>
            <w:autoSpaceDN w:val="0"/>
            <w:adjustRightInd w:val="0"/>
            <w:spacing w:before="0" w:after="0"/>
            <w:ind w:firstLine="426"/>
            <w:jc w:val="both"/>
          </w:pPr>
        </w:pPrChange>
      </w:pPr>
      <w:bookmarkStart w:id="8" w:name="_Ref292790490"/>
      <w:bookmarkStart w:id="9" w:name="_Ref292790512"/>
      <w:bookmarkStart w:id="10" w:name="_Ref292969112"/>
      <w:bookmarkStart w:id="11" w:name="_Toc294276499"/>
      <w:r w:rsidRPr="006E274B">
        <w:rPr>
          <w:sz w:val="20"/>
        </w:rPr>
        <w:t xml:space="preserve">There are many parsers which have been researched in </w:t>
      </w:r>
      <w:del w:id="12" w:author="lelightwin" w:date="2012-02-03T18:11:00Z">
        <w:r w:rsidRPr="006E274B" w:rsidDel="0084737E">
          <w:rPr>
            <w:sz w:val="20"/>
          </w:rPr>
          <w:delText>Vietnam</w:delText>
        </w:r>
      </w:del>
      <w:ins w:id="13" w:author="lelightwin" w:date="2012-02-03T18:11:00Z">
        <w:r w:rsidR="0084737E" w:rsidRPr="006E274B">
          <w:rPr>
            <w:sz w:val="20"/>
          </w:rPr>
          <w:t xml:space="preserve">Vietnam </w:t>
        </w:r>
      </w:ins>
      <w:del w:id="14" w:author="lelightwin" w:date="2012-02-03T18:10:00Z">
        <w:r w:rsidRPr="006E274B" w:rsidDel="006F5474">
          <w:rPr>
            <w:sz w:val="20"/>
          </w:rPr>
          <w:delText xml:space="preserve"> </w:delText>
        </w:r>
        <w:r w:rsidRPr="006E274B" w:rsidDel="006F5474">
          <w:rPr>
            <w:b/>
            <w:sz w:val="20"/>
          </w:rPr>
          <w:delText>[</w:delText>
        </w:r>
        <w:r w:rsidDel="006F5474">
          <w:rPr>
            <w:b/>
            <w:sz w:val="20"/>
          </w:rPr>
          <w:delText>REF</w:delText>
        </w:r>
        <w:r w:rsidRPr="006E274B" w:rsidDel="006F5474">
          <w:rPr>
            <w:b/>
            <w:sz w:val="20"/>
          </w:rPr>
          <w:delText>]</w:delText>
        </w:r>
      </w:del>
      <w:ins w:id="15" w:author="lelightwin" w:date="2012-02-03T18:10:00Z">
        <w:r w:rsidR="006F5474">
          <w:rPr>
            <w:b/>
            <w:sz w:val="20"/>
            <w:vertAlign w:val="superscript"/>
          </w:rPr>
          <w:t>[5]</w:t>
        </w:r>
      </w:ins>
      <w:ins w:id="16" w:author="lelightwin" w:date="2012-02-03T18:11:00Z">
        <w:r w:rsidR="0084737E">
          <w:rPr>
            <w:b/>
            <w:sz w:val="20"/>
            <w:vertAlign w:val="superscript"/>
          </w:rPr>
          <w:t>, [</w:t>
        </w:r>
      </w:ins>
      <w:ins w:id="17" w:author="lelightwin" w:date="2012-02-03T18:10:00Z">
        <w:r w:rsidR="006F5474">
          <w:rPr>
            <w:b/>
            <w:sz w:val="20"/>
            <w:vertAlign w:val="superscript"/>
          </w:rPr>
          <w:t>6]</w:t>
        </w:r>
      </w:ins>
      <w:ins w:id="18" w:author="lelightwin" w:date="2012-02-03T18:11:00Z">
        <w:r w:rsidR="0084737E">
          <w:rPr>
            <w:b/>
            <w:sz w:val="20"/>
            <w:vertAlign w:val="superscript"/>
          </w:rPr>
          <w:t>, [</w:t>
        </w:r>
      </w:ins>
      <w:ins w:id="19" w:author="lelightwin" w:date="2012-02-03T18:10:00Z">
        <w:r w:rsidR="006F5474">
          <w:rPr>
            <w:b/>
            <w:sz w:val="20"/>
            <w:vertAlign w:val="superscript"/>
          </w:rPr>
          <w:t>7]</w:t>
        </w:r>
      </w:ins>
      <w:r w:rsidRPr="006E274B">
        <w:rPr>
          <w:sz w:val="20"/>
        </w:rPr>
        <w:t>. In our knowledge, there is no research about the A*</w:t>
      </w:r>
      <w:ins w:id="20" w:author="Tran Do Dat" w:date="2012-02-01T15:39:00Z">
        <w:r w:rsidR="00622CFB">
          <w:rPr>
            <w:sz w:val="20"/>
          </w:rPr>
          <w:t xml:space="preserve">search </w:t>
        </w:r>
      </w:ins>
      <w:r w:rsidRPr="006E274B">
        <w:rPr>
          <w:sz w:val="20"/>
        </w:rPr>
        <w:t>algorithm for parsing. The other best-first-search algorithm like beam search, Dijkstra… were implemented and got the nice result</w:t>
      </w:r>
      <w:ins w:id="21" w:author="lelightwin" w:date="2012-02-03T18:11:00Z">
        <w:r w:rsidR="0084737E">
          <w:rPr>
            <w:sz w:val="20"/>
          </w:rPr>
          <w:t xml:space="preserve"> </w:t>
        </w:r>
      </w:ins>
      <w:del w:id="22" w:author="lelightwin" w:date="2012-02-03T18:11:00Z">
        <w:r w:rsidRPr="006E274B" w:rsidDel="0084737E">
          <w:rPr>
            <w:sz w:val="20"/>
          </w:rPr>
          <w:delText xml:space="preserve"> </w:delText>
        </w:r>
      </w:del>
      <w:r w:rsidR="0052203E">
        <w:rPr>
          <w:b/>
          <w:sz w:val="20"/>
          <w:vertAlign w:val="superscript"/>
        </w:rPr>
        <w:t>[6]</w:t>
      </w:r>
      <w:del w:id="23" w:author="lelightwin" w:date="2012-02-03T18:11:00Z">
        <w:r w:rsidR="0052203E" w:rsidDel="0084737E">
          <w:rPr>
            <w:b/>
            <w:sz w:val="20"/>
            <w:vertAlign w:val="superscript"/>
          </w:rPr>
          <w:delText>,[</w:delText>
        </w:r>
      </w:del>
      <w:ins w:id="24" w:author="lelightwin" w:date="2012-02-03T18:11:00Z">
        <w:r w:rsidR="0084737E">
          <w:rPr>
            <w:b/>
            <w:sz w:val="20"/>
            <w:vertAlign w:val="superscript"/>
          </w:rPr>
          <w:t>, [</w:t>
        </w:r>
      </w:ins>
      <w:r w:rsidR="0052203E">
        <w:rPr>
          <w:b/>
          <w:sz w:val="20"/>
          <w:vertAlign w:val="superscript"/>
        </w:rPr>
        <w:t>7]</w:t>
      </w:r>
      <w:r w:rsidRPr="006E274B">
        <w:rPr>
          <w:sz w:val="20"/>
        </w:rPr>
        <w:t>.</w:t>
      </w:r>
      <w:r>
        <w:rPr>
          <w:sz w:val="20"/>
        </w:rPr>
        <w:t xml:space="preserve"> However,</w:t>
      </w:r>
      <w:r w:rsidRPr="006E274B">
        <w:rPr>
          <w:sz w:val="20"/>
        </w:rPr>
        <w:t xml:space="preserve"> </w:t>
      </w:r>
      <w:r>
        <w:rPr>
          <w:sz w:val="20"/>
        </w:rPr>
        <w:t>t</w:t>
      </w:r>
      <w:r w:rsidRPr="006E274B">
        <w:rPr>
          <w:sz w:val="20"/>
        </w:rPr>
        <w:t>hese algorithms are still lame and got some troubles about speed and accuracy.</w:t>
      </w:r>
      <w:ins w:id="25" w:author="lelightwin" w:date="2012-02-03T18:09:00Z">
        <w:r w:rsidR="006F5474">
          <w:rPr>
            <w:sz w:val="20"/>
          </w:rPr>
          <w:t xml:space="preserve"> </w:t>
        </w:r>
      </w:ins>
      <w:del w:id="26" w:author="lelightwin" w:date="2012-02-03T18:09:00Z">
        <w:r w:rsidRPr="006E274B" w:rsidDel="006F5474">
          <w:rPr>
            <w:sz w:val="20"/>
          </w:rPr>
          <w:delText xml:space="preserve"> </w:delText>
        </w:r>
      </w:del>
      <w:del w:id="27" w:author="Tran Do Dat" w:date="2012-02-01T15:30:00Z">
        <w:r w:rsidRPr="006E274B" w:rsidDel="00EA0242">
          <w:rPr>
            <w:sz w:val="20"/>
          </w:rPr>
          <w:delText xml:space="preserve">Not in parsing, but in the searching </w:delText>
        </w:r>
      </w:del>
      <w:del w:id="28" w:author="lelightwin" w:date="2012-02-03T18:09:00Z">
        <w:r w:rsidRPr="006E274B" w:rsidDel="006F5474">
          <w:rPr>
            <w:sz w:val="20"/>
          </w:rPr>
          <w:delText xml:space="preserve">algorithm, </w:delText>
        </w:r>
      </w:del>
      <w:r w:rsidRPr="006E274B">
        <w:rPr>
          <w:rStyle w:val="hps"/>
          <w:sz w:val="20"/>
        </w:rPr>
        <w:t>A*</w:t>
      </w:r>
      <w:ins w:id="29" w:author="Tran Do Dat" w:date="2012-02-01T15:29:00Z">
        <w:r w:rsidR="00EA0242">
          <w:rPr>
            <w:rStyle w:val="hps"/>
            <w:sz w:val="20"/>
          </w:rPr>
          <w:t xml:space="preserve"> algorithm</w:t>
        </w:r>
      </w:ins>
      <w:r w:rsidRPr="006E274B">
        <w:rPr>
          <w:rStyle w:val="shorttext"/>
          <w:sz w:val="20"/>
        </w:rPr>
        <w:t xml:space="preserve"> </w:t>
      </w:r>
      <w:r w:rsidRPr="006E274B">
        <w:rPr>
          <w:rStyle w:val="hps"/>
          <w:sz w:val="20"/>
        </w:rPr>
        <w:t>is always</w:t>
      </w:r>
      <w:r w:rsidRPr="006E274B">
        <w:rPr>
          <w:rStyle w:val="shorttext"/>
          <w:sz w:val="20"/>
        </w:rPr>
        <w:t xml:space="preserve"> </w:t>
      </w:r>
      <w:r w:rsidRPr="006E274B">
        <w:rPr>
          <w:rStyle w:val="hps"/>
          <w:sz w:val="20"/>
        </w:rPr>
        <w:t>considered</w:t>
      </w:r>
      <w:r w:rsidRPr="006E274B">
        <w:rPr>
          <w:rStyle w:val="shorttext"/>
          <w:sz w:val="20"/>
        </w:rPr>
        <w:t xml:space="preserve"> </w:t>
      </w:r>
      <w:r w:rsidRPr="006E274B">
        <w:rPr>
          <w:rStyle w:val="hps"/>
          <w:sz w:val="20"/>
        </w:rPr>
        <w:t>higher than</w:t>
      </w:r>
      <w:r w:rsidRPr="006E274B">
        <w:rPr>
          <w:rStyle w:val="shorttext"/>
          <w:sz w:val="20"/>
        </w:rPr>
        <w:t xml:space="preserve"> </w:t>
      </w:r>
      <w:r w:rsidRPr="006E274B">
        <w:rPr>
          <w:rStyle w:val="hps"/>
          <w:sz w:val="20"/>
        </w:rPr>
        <w:t>those algorithm</w:t>
      </w:r>
      <w:ins w:id="30" w:author="Tran Do Dat" w:date="2012-02-01T15:29:00Z">
        <w:r w:rsidR="00EA0242">
          <w:rPr>
            <w:rStyle w:val="hps"/>
            <w:sz w:val="20"/>
          </w:rPr>
          <w:t>s</w:t>
        </w:r>
      </w:ins>
      <w:ins w:id="31" w:author="Tran Do Dat" w:date="2012-02-01T15:30:00Z">
        <w:r w:rsidR="00EA0242" w:rsidRPr="00EA0242">
          <w:rPr>
            <w:sz w:val="20"/>
          </w:rPr>
          <w:t xml:space="preserve"> </w:t>
        </w:r>
        <w:r w:rsidR="00EA0242">
          <w:rPr>
            <w:sz w:val="20"/>
          </w:rPr>
          <w:t>n</w:t>
        </w:r>
        <w:r w:rsidR="00EA0242" w:rsidRPr="006E274B">
          <w:rPr>
            <w:sz w:val="20"/>
          </w:rPr>
          <w:t xml:space="preserve">ot </w:t>
        </w:r>
        <w:r w:rsidR="00EA0242">
          <w:rPr>
            <w:sz w:val="20"/>
          </w:rPr>
          <w:t xml:space="preserve">only </w:t>
        </w:r>
        <w:r w:rsidR="00EA0242" w:rsidRPr="006E274B">
          <w:rPr>
            <w:sz w:val="20"/>
          </w:rPr>
          <w:t xml:space="preserve">in parsing, but </w:t>
        </w:r>
        <w:r w:rsidR="00EA0242">
          <w:rPr>
            <w:sz w:val="20"/>
          </w:rPr>
          <w:t xml:space="preserve">also </w:t>
        </w:r>
        <w:r w:rsidR="00EA0242" w:rsidRPr="006E274B">
          <w:rPr>
            <w:sz w:val="20"/>
          </w:rPr>
          <w:t>in the searching</w:t>
        </w:r>
      </w:ins>
      <w:r w:rsidRPr="006E274B">
        <w:rPr>
          <w:rStyle w:val="hps"/>
          <w:sz w:val="20"/>
        </w:rPr>
        <w:t xml:space="preserve">. So, A* </w:t>
      </w:r>
      <w:ins w:id="32" w:author="Tran Do Dat" w:date="2012-02-01T15:31:00Z">
        <w:r w:rsidR="00EA0242">
          <w:rPr>
            <w:rStyle w:val="hps"/>
            <w:sz w:val="20"/>
          </w:rPr>
          <w:t xml:space="preserve">algorithm based </w:t>
        </w:r>
      </w:ins>
      <w:r w:rsidRPr="006E274B">
        <w:rPr>
          <w:rStyle w:val="hps"/>
          <w:sz w:val="20"/>
        </w:rPr>
        <w:t>parser is a good choice to research and development.</w:t>
      </w:r>
    </w:p>
    <w:p w:rsidR="006E274B" w:rsidRDefault="006E274B" w:rsidP="005635B2">
      <w:pPr>
        <w:autoSpaceDE w:val="0"/>
        <w:autoSpaceDN w:val="0"/>
        <w:adjustRightInd w:val="0"/>
        <w:spacing w:before="0" w:after="0"/>
        <w:ind w:firstLine="360"/>
        <w:jc w:val="both"/>
        <w:rPr>
          <w:ins w:id="33" w:author="lelightwin" w:date="2012-02-02T15:03:00Z"/>
          <w:bCs/>
          <w:sz w:val="20"/>
        </w:rPr>
        <w:pPrChange w:id="34" w:author="lelightwin" w:date="2012-02-03T16:15:00Z">
          <w:pPr>
            <w:autoSpaceDE w:val="0"/>
            <w:autoSpaceDN w:val="0"/>
            <w:adjustRightInd w:val="0"/>
            <w:spacing w:before="0" w:after="0"/>
            <w:ind w:firstLine="426"/>
            <w:jc w:val="both"/>
          </w:pPr>
        </w:pPrChange>
      </w:pPr>
      <w:r w:rsidRPr="006E274B">
        <w:rPr>
          <w:sz w:val="20"/>
        </w:rPr>
        <w:t xml:space="preserve">A* algorithm is a well-known algorithm in the best-first-search branch, which is one of the best searching algorithm in the </w:t>
      </w:r>
      <w:del w:id="35" w:author="lelightwin" w:date="2012-02-03T18:09:00Z">
        <w:r w:rsidRPr="006E274B" w:rsidDel="006F5474">
          <w:rPr>
            <w:sz w:val="20"/>
          </w:rPr>
          <w:delText>world</w:delText>
        </w:r>
      </w:del>
      <w:ins w:id="36" w:author="lelightwin" w:date="2012-02-03T18:09:00Z">
        <w:r w:rsidR="006F5474" w:rsidRPr="006E274B">
          <w:rPr>
            <w:sz w:val="20"/>
          </w:rPr>
          <w:t>world</w:t>
        </w:r>
        <w:r w:rsidR="006F5474" w:rsidRPr="00E9560B">
          <w:rPr>
            <w:color w:val="000000" w:themeColor="text1"/>
            <w:sz w:val="20"/>
            <w:vertAlign w:val="superscript"/>
            <w:rPrChange w:id="37" w:author="lelightwin" w:date="2012-02-03T09:28:00Z">
              <w:rPr>
                <w:color w:val="000000" w:themeColor="text1"/>
                <w:sz w:val="20"/>
                <w:vertAlign w:val="superscript"/>
              </w:rPr>
            </w:rPrChange>
          </w:rPr>
          <w:t xml:space="preserve"> [</w:t>
        </w:r>
      </w:ins>
      <w:ins w:id="38" w:author="lelightwin" w:date="2012-02-03T09:28:00Z">
        <w:r w:rsidR="00E9560B" w:rsidRPr="00E9560B">
          <w:rPr>
            <w:color w:val="000000" w:themeColor="text1"/>
            <w:sz w:val="20"/>
            <w:vertAlign w:val="superscript"/>
            <w:rPrChange w:id="39" w:author="lelightwin" w:date="2012-02-03T09:28:00Z">
              <w:rPr>
                <w:sz w:val="20"/>
                <w:vertAlign w:val="superscript"/>
              </w:rPr>
            </w:rPrChange>
          </w:rPr>
          <w:t>11</w:t>
        </w:r>
      </w:ins>
      <w:ins w:id="40" w:author="lelightwin" w:date="2012-02-03T09:27:00Z">
        <w:r w:rsidR="00E9560B" w:rsidRPr="00E9560B">
          <w:rPr>
            <w:color w:val="000000" w:themeColor="text1"/>
            <w:sz w:val="20"/>
            <w:vertAlign w:val="superscript"/>
            <w:rPrChange w:id="41" w:author="lelightwin" w:date="2012-02-03T09:28:00Z">
              <w:rPr>
                <w:sz w:val="20"/>
                <w:vertAlign w:val="superscript"/>
              </w:rPr>
            </w:rPrChange>
          </w:rPr>
          <w:t>]</w:t>
        </w:r>
      </w:ins>
      <w:r w:rsidRPr="006E274B">
        <w:rPr>
          <w:sz w:val="20"/>
        </w:rPr>
        <w:t xml:space="preserve">. Unlike the other best-first-search, the perfect of A* algorithm makes it become the algorithm model which researched and improved by many scientists. A* algorithm for parsing has been proposed by </w:t>
      </w:r>
      <w:r w:rsidRPr="006E274B">
        <w:rPr>
          <w:bCs/>
          <w:sz w:val="20"/>
        </w:rPr>
        <w:t>Dan Klein and Christopher D. Manning (2003) and got some good result</w:t>
      </w:r>
      <w:r>
        <w:rPr>
          <w:bCs/>
          <w:sz w:val="20"/>
        </w:rPr>
        <w:t xml:space="preserve"> about improving the speed of parsing system</w:t>
      </w:r>
      <w:r w:rsidR="0052203E">
        <w:rPr>
          <w:bCs/>
          <w:sz w:val="20"/>
          <w:vertAlign w:val="superscript"/>
        </w:rPr>
        <w:t>[2]</w:t>
      </w:r>
      <w:r w:rsidRPr="006E274B">
        <w:rPr>
          <w:bCs/>
          <w:sz w:val="20"/>
        </w:rPr>
        <w:t xml:space="preserve">. </w:t>
      </w:r>
      <w:commentRangeStart w:id="42"/>
      <w:del w:id="43" w:author="lelightwin" w:date="2012-02-02T15:02:00Z">
        <w:r w:rsidRPr="006E274B" w:rsidDel="001B3850">
          <w:rPr>
            <w:bCs/>
            <w:sz w:val="20"/>
          </w:rPr>
          <w:delText xml:space="preserve">But the speed of A* is really optimal, isn’t it? Is there some case or situation that the speed will be declined? That must be some potential error, and we have to optimize it. There is no real optimize algorithm, but if we can find out and correct it, we take one step to “the perfect”, a relatively perfect </w:delText>
        </w:r>
        <w:r w:rsidDel="001B3850">
          <w:rPr>
            <w:b/>
            <w:bCs/>
            <w:sz w:val="20"/>
          </w:rPr>
          <w:delText>[REF</w:delText>
        </w:r>
        <w:r w:rsidRPr="006E274B" w:rsidDel="001B3850">
          <w:rPr>
            <w:b/>
            <w:bCs/>
            <w:sz w:val="20"/>
          </w:rPr>
          <w:delText>]</w:delText>
        </w:r>
        <w:r w:rsidRPr="006E274B" w:rsidDel="001B3850">
          <w:rPr>
            <w:bCs/>
            <w:sz w:val="20"/>
          </w:rPr>
          <w:delText>.</w:delText>
        </w:r>
        <w:commentRangeEnd w:id="42"/>
        <w:r w:rsidR="00155FF8" w:rsidDel="001B3850">
          <w:rPr>
            <w:rStyle w:val="CommentReference"/>
          </w:rPr>
          <w:commentReference w:id="42"/>
        </w:r>
      </w:del>
    </w:p>
    <w:p w:rsidR="0090491A" w:rsidRDefault="003F0E4C" w:rsidP="005635B2">
      <w:pPr>
        <w:autoSpaceDE w:val="0"/>
        <w:autoSpaceDN w:val="0"/>
        <w:adjustRightInd w:val="0"/>
        <w:spacing w:before="0" w:after="0"/>
        <w:ind w:firstLine="360"/>
        <w:jc w:val="both"/>
        <w:rPr>
          <w:del w:id="44" w:author="lelightwin" w:date="2012-02-02T15:23:00Z"/>
          <w:bCs/>
          <w:sz w:val="20"/>
        </w:rPr>
        <w:pPrChange w:id="45" w:author="lelightwin" w:date="2012-02-03T16:14:00Z">
          <w:pPr>
            <w:autoSpaceDE w:val="0"/>
            <w:autoSpaceDN w:val="0"/>
            <w:adjustRightInd w:val="0"/>
            <w:spacing w:before="0" w:after="0"/>
            <w:ind w:firstLine="426"/>
            <w:jc w:val="both"/>
          </w:pPr>
        </w:pPrChange>
      </w:pPr>
      <w:ins w:id="46" w:author="lelightwin" w:date="2012-02-03T09:29:00Z">
        <w:r>
          <w:rPr>
            <w:bCs/>
            <w:sz w:val="20"/>
          </w:rPr>
          <w:t xml:space="preserve">In this paper, we </w:t>
        </w:r>
      </w:ins>
      <w:ins w:id="47" w:author="lelightwin" w:date="2012-02-03T11:23:00Z">
        <w:r>
          <w:rPr>
            <w:bCs/>
            <w:sz w:val="20"/>
          </w:rPr>
          <w:t xml:space="preserve">present about two </w:t>
        </w:r>
      </w:ins>
      <w:ins w:id="48" w:author="lelightwin" w:date="2012-02-03T18:09:00Z">
        <w:r w:rsidR="006F5474">
          <w:rPr>
            <w:bCs/>
            <w:sz w:val="20"/>
          </w:rPr>
          <w:t>issues</w:t>
        </w:r>
      </w:ins>
      <w:ins w:id="49" w:author="lelightwin" w:date="2012-02-03T11:24:00Z">
        <w:r>
          <w:rPr>
            <w:bCs/>
            <w:sz w:val="20"/>
          </w:rPr>
          <w:t>.</w:t>
        </w:r>
      </w:ins>
      <w:ins w:id="50" w:author="lelightwin" w:date="2012-02-03T11:23:00Z">
        <w:r>
          <w:rPr>
            <w:bCs/>
            <w:sz w:val="20"/>
          </w:rPr>
          <w:t xml:space="preserve"> </w:t>
        </w:r>
      </w:ins>
      <w:ins w:id="51" w:author="lelightwin" w:date="2012-02-03T11:24:00Z">
        <w:r>
          <w:rPr>
            <w:bCs/>
            <w:sz w:val="20"/>
          </w:rPr>
          <w:t>F</w:t>
        </w:r>
      </w:ins>
      <w:ins w:id="52" w:author="lelightwin" w:date="2012-02-03T11:23:00Z">
        <w:r>
          <w:rPr>
            <w:bCs/>
            <w:sz w:val="20"/>
          </w:rPr>
          <w:t xml:space="preserve">irst, </w:t>
        </w:r>
      </w:ins>
      <w:ins w:id="53" w:author="lelightwin" w:date="2012-02-03T11:24:00Z">
        <w:r>
          <w:rPr>
            <w:bCs/>
            <w:sz w:val="20"/>
          </w:rPr>
          <w:t xml:space="preserve">we describes </w:t>
        </w:r>
      </w:ins>
      <w:ins w:id="54" w:author="lelightwin" w:date="2012-02-03T09:31:00Z">
        <w:r w:rsidR="00E9560B">
          <w:rPr>
            <w:bCs/>
            <w:sz w:val="20"/>
          </w:rPr>
          <w:t xml:space="preserve">the A* algorithm which </w:t>
        </w:r>
      </w:ins>
      <w:ins w:id="55" w:author="lelightwin" w:date="2012-02-03T11:22:00Z">
        <w:r>
          <w:rPr>
            <w:bCs/>
            <w:sz w:val="20"/>
          </w:rPr>
          <w:t xml:space="preserve">is </w:t>
        </w:r>
      </w:ins>
      <w:ins w:id="56" w:author="lelightwin" w:date="2012-02-03T09:31:00Z">
        <w:r w:rsidR="00E9560B">
          <w:rPr>
            <w:bCs/>
            <w:sz w:val="20"/>
          </w:rPr>
          <w:t xml:space="preserve">adapted to </w:t>
        </w:r>
      </w:ins>
      <w:ins w:id="57" w:author="lelightwin" w:date="2012-02-03T11:21:00Z">
        <w:r>
          <w:rPr>
            <w:bCs/>
            <w:sz w:val="20"/>
          </w:rPr>
          <w:t>parsing technique in Vietnamese Speech Synthesizer.</w:t>
        </w:r>
      </w:ins>
      <w:ins w:id="58" w:author="lelightwin" w:date="2012-02-03T11:22:00Z">
        <w:r>
          <w:rPr>
            <w:bCs/>
            <w:sz w:val="20"/>
          </w:rPr>
          <w:t xml:space="preserve"> </w:t>
        </w:r>
      </w:ins>
      <w:ins w:id="59" w:author="lelightwin" w:date="2012-02-03T11:25:00Z">
        <w:r>
          <w:rPr>
            <w:bCs/>
            <w:sz w:val="20"/>
          </w:rPr>
          <w:t xml:space="preserve">And second, </w:t>
        </w:r>
      </w:ins>
      <w:ins w:id="60" w:author="lelightwin" w:date="2012-02-03T11:28:00Z">
        <w:r>
          <w:rPr>
            <w:bCs/>
            <w:sz w:val="20"/>
          </w:rPr>
          <w:t xml:space="preserve">the HTA (hierarchical tree algorithm) model </w:t>
        </w:r>
      </w:ins>
      <w:ins w:id="61" w:author="lelightwin" w:date="2012-02-03T11:29:00Z">
        <w:r>
          <w:rPr>
            <w:bCs/>
            <w:sz w:val="20"/>
          </w:rPr>
          <w:t>is proposed to improving the speed of A* algorithm in parsing</w:t>
        </w:r>
      </w:ins>
      <w:ins w:id="62" w:author="lelightwin" w:date="2012-02-03T11:31:00Z">
        <w:r w:rsidR="00D77FAE">
          <w:rPr>
            <w:bCs/>
            <w:sz w:val="20"/>
          </w:rPr>
          <w:t xml:space="preserve"> system</w:t>
        </w:r>
      </w:ins>
      <w:ins w:id="63" w:author="lelightwin" w:date="2012-02-03T11:29:00Z">
        <w:r>
          <w:rPr>
            <w:bCs/>
            <w:sz w:val="20"/>
          </w:rPr>
          <w:t>.</w:t>
        </w:r>
      </w:ins>
    </w:p>
    <w:bookmarkEnd w:id="8"/>
    <w:bookmarkEnd w:id="9"/>
    <w:bookmarkEnd w:id="10"/>
    <w:bookmarkEnd w:id="11"/>
    <w:p w:rsidR="00945F49" w:rsidDel="00A232CC" w:rsidRDefault="00945F49" w:rsidP="005635B2">
      <w:pPr>
        <w:spacing w:before="0" w:after="0"/>
        <w:ind w:firstLine="360"/>
        <w:jc w:val="both"/>
        <w:rPr>
          <w:del w:id="64" w:author="lelightwin" w:date="2012-02-02T15:23:00Z"/>
          <w:sz w:val="20"/>
        </w:rPr>
        <w:pPrChange w:id="65" w:author="lelightwin" w:date="2012-02-03T16:14:00Z">
          <w:pPr>
            <w:spacing w:before="0" w:after="0"/>
            <w:jc w:val="both"/>
          </w:pPr>
        </w:pPrChange>
      </w:pPr>
    </w:p>
    <w:p w:rsidR="00AA250F" w:rsidRDefault="00AA250F" w:rsidP="005635B2">
      <w:pPr>
        <w:spacing w:before="0" w:after="0"/>
        <w:ind w:firstLine="360"/>
        <w:jc w:val="both"/>
        <w:rPr>
          <w:ins w:id="66" w:author="lelightwin" w:date="2012-02-03T11:31:00Z"/>
          <w:sz w:val="20"/>
        </w:rPr>
        <w:pPrChange w:id="67" w:author="lelightwin" w:date="2012-02-03T16:14:00Z">
          <w:pPr>
            <w:spacing w:before="0" w:after="0"/>
            <w:jc w:val="both"/>
          </w:pPr>
        </w:pPrChange>
      </w:pPr>
    </w:p>
    <w:p w:rsidR="00D77FAE" w:rsidRDefault="00D77FAE" w:rsidP="00AA250F">
      <w:pPr>
        <w:spacing w:before="0" w:after="0"/>
        <w:jc w:val="both"/>
        <w:rPr>
          <w:sz w:val="20"/>
        </w:rPr>
      </w:pPr>
    </w:p>
    <w:p w:rsidR="00945F49" w:rsidRPr="00E125B4" w:rsidRDefault="00945F49" w:rsidP="00AA250F">
      <w:pPr>
        <w:spacing w:before="0" w:after="0"/>
        <w:jc w:val="center"/>
        <w:rPr>
          <w:b/>
          <w:caps/>
          <w:sz w:val="20"/>
        </w:rPr>
      </w:pPr>
      <w:r>
        <w:rPr>
          <w:b/>
          <w:caps/>
          <w:sz w:val="20"/>
        </w:rPr>
        <w:t>2.</w:t>
      </w:r>
      <w:r w:rsidRPr="00E125B4">
        <w:rPr>
          <w:b/>
          <w:caps/>
          <w:sz w:val="20"/>
        </w:rPr>
        <w:t xml:space="preserve"> </w:t>
      </w:r>
      <w:r w:rsidR="00E125B4" w:rsidRPr="00E125B4">
        <w:rPr>
          <w:b/>
          <w:sz w:val="20"/>
        </w:rPr>
        <w:t>A* ALGORITHM FOR PARSING</w:t>
      </w:r>
    </w:p>
    <w:p w:rsidR="00945F49" w:rsidRDefault="00945F49" w:rsidP="00AA250F">
      <w:pPr>
        <w:spacing w:before="0" w:after="0"/>
        <w:jc w:val="both"/>
        <w:rPr>
          <w:sz w:val="20"/>
        </w:rPr>
      </w:pPr>
    </w:p>
    <w:p w:rsidR="00E125B4" w:rsidRDefault="00E125B4" w:rsidP="00AA250F">
      <w:pPr>
        <w:pStyle w:val="Heading3"/>
        <w:spacing w:before="0" w:after="0"/>
        <w:ind w:firstLine="360"/>
        <w:jc w:val="both"/>
        <w:rPr>
          <w:b w:val="0"/>
          <w:sz w:val="20"/>
        </w:rPr>
      </w:pPr>
      <w:r w:rsidRPr="00E125B4">
        <w:rPr>
          <w:b w:val="0"/>
          <w:sz w:val="20"/>
        </w:rPr>
        <w:lastRenderedPageBreak/>
        <w:t xml:space="preserve">A* algorithm operates on basically parsing items called node. A node includes three attributes: </w:t>
      </w:r>
      <w:r w:rsidRPr="00E125B4">
        <w:rPr>
          <w:b w:val="0"/>
          <w:i/>
          <w:sz w:val="20"/>
        </w:rPr>
        <w:t>tag, start and end</w:t>
      </w:r>
      <w:r w:rsidRPr="00E125B4">
        <w:rPr>
          <w:b w:val="0"/>
          <w:sz w:val="20"/>
        </w:rPr>
        <w:t xml:space="preserve">. Tag </w:t>
      </w:r>
      <w:del w:id="68" w:author="Tran Do Dat" w:date="2012-02-01T15:32:00Z">
        <w:r w:rsidRPr="00E125B4" w:rsidDel="00EA0242">
          <w:rPr>
            <w:b w:val="0"/>
            <w:sz w:val="20"/>
          </w:rPr>
          <w:delText xml:space="preserve">just </w:delText>
        </w:r>
      </w:del>
      <w:r w:rsidRPr="00E125B4">
        <w:rPr>
          <w:b w:val="0"/>
          <w:sz w:val="20"/>
        </w:rPr>
        <w:t xml:space="preserve">indicates the current node POS tag (known as syntactic tag), and </w:t>
      </w:r>
      <w:r w:rsidRPr="00E125B4">
        <w:rPr>
          <w:b w:val="0"/>
          <w:i/>
          <w:sz w:val="20"/>
        </w:rPr>
        <w:t>(start, end)</w:t>
      </w:r>
      <w:r w:rsidRPr="00E125B4">
        <w:rPr>
          <w:b w:val="0"/>
          <w:sz w:val="20"/>
        </w:rPr>
        <w:t xml:space="preserve"> denote a start-end position of the string which the </w:t>
      </w:r>
      <w:r w:rsidRPr="00E125B4">
        <w:rPr>
          <w:b w:val="0"/>
          <w:i/>
          <w:sz w:val="20"/>
        </w:rPr>
        <w:t>node</w:t>
      </w:r>
      <w:r w:rsidRPr="00E125B4">
        <w:rPr>
          <w:b w:val="0"/>
          <w:sz w:val="20"/>
        </w:rPr>
        <w:t xml:space="preserve"> generates in the sentence. The parser maintains </w:t>
      </w:r>
      <w:r w:rsidRPr="00E125B4">
        <w:rPr>
          <w:b w:val="0"/>
          <w:i/>
          <w:sz w:val="20"/>
        </w:rPr>
        <w:t>two</w:t>
      </w:r>
      <w:r w:rsidRPr="00E125B4">
        <w:rPr>
          <w:b w:val="0"/>
          <w:sz w:val="20"/>
        </w:rPr>
        <w:t xml:space="preserve"> data structures: a chart or table (note as CHART), which records edges for which (best) </w:t>
      </w:r>
      <w:r w:rsidR="000104C0" w:rsidRPr="000104C0">
        <w:rPr>
          <w:b w:val="0"/>
          <w:sz w:val="20"/>
          <w:highlight w:val="yellow"/>
          <w:rPrChange w:id="69" w:author="Tran Do Dat" w:date="2012-02-01T16:03:00Z">
            <w:rPr>
              <w:b w:val="0"/>
              <w:sz w:val="20"/>
            </w:rPr>
          </w:rPrChange>
        </w:rPr>
        <w:t>parses</w:t>
      </w:r>
      <w:r w:rsidRPr="00E125B4">
        <w:rPr>
          <w:b w:val="0"/>
          <w:sz w:val="20"/>
        </w:rPr>
        <w:t xml:space="preserve"> have already been found, and an agenda of newly-formed edges </w:t>
      </w:r>
      <w:del w:id="70" w:author="Tran Do Dat" w:date="2012-02-01T15:33:00Z">
        <w:r w:rsidRPr="00E125B4" w:rsidDel="00EA0242">
          <w:rPr>
            <w:b w:val="0"/>
            <w:sz w:val="20"/>
          </w:rPr>
          <w:delText xml:space="preserve">waiting </w:delText>
        </w:r>
      </w:del>
      <w:r w:rsidRPr="00E125B4">
        <w:rPr>
          <w:b w:val="0"/>
          <w:sz w:val="20"/>
        </w:rPr>
        <w:t>to be processed (note as AGENDA).</w:t>
      </w:r>
    </w:p>
    <w:p w:rsidR="00E125B4" w:rsidRDefault="00E125B4" w:rsidP="00AA250F">
      <w:pPr>
        <w:spacing w:before="0" w:after="0"/>
      </w:pPr>
    </w:p>
    <w:p w:rsidR="00E125B4" w:rsidRDefault="00E82A9A" w:rsidP="00AA250F">
      <w:pPr>
        <w:spacing w:before="0" w:after="0"/>
        <w:rPr>
          <w:b/>
          <w:sz w:val="20"/>
        </w:rPr>
      </w:pPr>
      <w:r>
        <w:rPr>
          <w:b/>
          <w:sz w:val="20"/>
        </w:rPr>
        <w:t>2.1. The A* parsing process</w:t>
      </w:r>
    </w:p>
    <w:p w:rsidR="00E125B4" w:rsidRDefault="00E125B4" w:rsidP="00AA250F">
      <w:pPr>
        <w:spacing w:before="0" w:after="0"/>
        <w:rPr>
          <w:b/>
          <w:sz w:val="20"/>
        </w:rPr>
      </w:pPr>
    </w:p>
    <w:p w:rsidR="00E125B4" w:rsidRPr="00E125B4" w:rsidRDefault="00E125B4" w:rsidP="00AA250F">
      <w:pPr>
        <w:pStyle w:val="Heading3"/>
        <w:spacing w:before="0" w:after="0"/>
        <w:ind w:firstLine="360"/>
        <w:jc w:val="both"/>
        <w:rPr>
          <w:b w:val="0"/>
          <w:sz w:val="20"/>
        </w:rPr>
      </w:pPr>
      <w:r w:rsidRPr="00E125B4">
        <w:rPr>
          <w:b w:val="0"/>
          <w:sz w:val="20"/>
        </w:rPr>
        <w:t>First, the input sentence is processed by a tokenizer and a tagger to provide a set of node, it is AGENDA.</w:t>
      </w:r>
    </w:p>
    <w:p w:rsidR="00E125B4" w:rsidRPr="00E125B4" w:rsidRDefault="00E125B4" w:rsidP="00AA250F">
      <w:pPr>
        <w:spacing w:before="0" w:after="0"/>
        <w:ind w:firstLine="360"/>
        <w:jc w:val="both"/>
        <w:rPr>
          <w:sz w:val="20"/>
        </w:rPr>
      </w:pPr>
      <w:r w:rsidRPr="00E125B4">
        <w:rPr>
          <w:sz w:val="20"/>
        </w:rPr>
        <w:t>Second, the maximum candidate node is popped out from AGENDA for processing. If it isn’t contained in CHART, it will combine with these nodes in the CHART. These combinations generate more nodes to append to AGENDA. And the last, the candidate will be added to the CHART.</w:t>
      </w:r>
    </w:p>
    <w:p w:rsidR="00E125B4" w:rsidRPr="00E125B4" w:rsidRDefault="00E125B4" w:rsidP="00AA250F">
      <w:pPr>
        <w:spacing w:before="0" w:after="0"/>
        <w:ind w:firstLine="360"/>
        <w:jc w:val="both"/>
        <w:rPr>
          <w:sz w:val="20"/>
        </w:rPr>
      </w:pPr>
      <w:r w:rsidRPr="00E125B4">
        <w:rPr>
          <w:sz w:val="20"/>
        </w:rPr>
        <w:t xml:space="preserve">The loop of second step will be repeated until one of those conditions is reached: (1) the AGENDA is empty or (2) the </w:t>
      </w:r>
      <w:r w:rsidRPr="00E125B4">
        <w:rPr>
          <w:i/>
          <w:sz w:val="20"/>
        </w:rPr>
        <w:t>node</w:t>
      </w:r>
      <w:r w:rsidRPr="00E125B4">
        <w:rPr>
          <w:sz w:val="20"/>
        </w:rPr>
        <w:t xml:space="preserve"> S (1, n) is found in CHART (with n is the number of tokens in the input sentence)</w:t>
      </w:r>
      <w:r w:rsidR="00E82A9A">
        <w:rPr>
          <w:sz w:val="20"/>
        </w:rPr>
        <w:t>.</w:t>
      </w:r>
    </w:p>
    <w:p w:rsidR="00E125B4" w:rsidRDefault="00E125B4" w:rsidP="00AA250F">
      <w:pPr>
        <w:spacing w:before="0" w:after="0"/>
        <w:rPr>
          <w:b/>
          <w:sz w:val="20"/>
        </w:rPr>
      </w:pPr>
    </w:p>
    <w:p w:rsidR="00E125B4" w:rsidRPr="00E125B4" w:rsidRDefault="00E125B4" w:rsidP="00AA250F">
      <w:pPr>
        <w:spacing w:before="0" w:after="0"/>
        <w:rPr>
          <w:b/>
          <w:sz w:val="20"/>
        </w:rPr>
      </w:pPr>
      <w:r>
        <w:rPr>
          <w:b/>
          <w:sz w:val="20"/>
        </w:rPr>
        <w:t xml:space="preserve">2.2. </w:t>
      </w:r>
      <w:r w:rsidR="00E82A9A">
        <w:rPr>
          <w:b/>
          <w:sz w:val="20"/>
        </w:rPr>
        <w:t>A* estimates for parsing</w:t>
      </w:r>
    </w:p>
    <w:p w:rsidR="00945F49" w:rsidRDefault="00945F49" w:rsidP="00AA250F">
      <w:pPr>
        <w:spacing w:before="0" w:after="0"/>
        <w:ind w:firstLine="245"/>
        <w:jc w:val="both"/>
        <w:rPr>
          <w:sz w:val="20"/>
        </w:rPr>
      </w:pPr>
    </w:p>
    <w:p w:rsidR="00E82A9A" w:rsidRPr="00874C98" w:rsidRDefault="00E82A9A" w:rsidP="005635B2">
      <w:pPr>
        <w:spacing w:before="0" w:after="0"/>
        <w:ind w:firstLine="360"/>
        <w:jc w:val="both"/>
        <w:rPr>
          <w:sz w:val="20"/>
        </w:rPr>
        <w:pPrChange w:id="71" w:author="lelightwin" w:date="2012-02-03T16:16:00Z">
          <w:pPr>
            <w:spacing w:before="0" w:after="0"/>
            <w:ind w:firstLine="426"/>
            <w:jc w:val="both"/>
          </w:pPr>
        </w:pPrChange>
      </w:pPr>
      <w:r w:rsidRPr="00874C98">
        <w:rPr>
          <w:sz w:val="20"/>
        </w:rPr>
        <w:t>It’s plain to see the most important thing in the A* parsing algorithm would be the estimates for the maximum candidate.</w:t>
      </w:r>
    </w:p>
    <w:p w:rsidR="00E82A9A" w:rsidRPr="00874C98" w:rsidRDefault="00E82A9A" w:rsidP="005635B2">
      <w:pPr>
        <w:spacing w:before="0" w:after="0"/>
        <w:ind w:firstLine="360"/>
        <w:jc w:val="both"/>
        <w:rPr>
          <w:sz w:val="20"/>
        </w:rPr>
        <w:pPrChange w:id="72" w:author="lelightwin" w:date="2012-02-03T16:16:00Z">
          <w:pPr>
            <w:spacing w:before="0" w:after="0"/>
            <w:ind w:firstLine="426"/>
            <w:jc w:val="both"/>
          </w:pPr>
        </w:pPrChange>
      </w:pPr>
      <w:r w:rsidRPr="00874C98">
        <w:rPr>
          <w:sz w:val="20"/>
        </w:rPr>
        <w:t xml:space="preserve">The detail of the A* estimates for parsing </w:t>
      </w:r>
      <w:del w:id="73" w:author="Tran Do Dat" w:date="2012-02-01T16:05:00Z">
        <w:r w:rsidRPr="00874C98" w:rsidDel="006467E4">
          <w:rPr>
            <w:rStyle w:val="hps"/>
            <w:sz w:val="20"/>
          </w:rPr>
          <w:delText>have been</w:delText>
        </w:r>
      </w:del>
      <w:ins w:id="74" w:author="Tran Do Dat" w:date="2012-02-01T16:05:00Z">
        <w:r w:rsidR="006467E4">
          <w:rPr>
            <w:rStyle w:val="hps"/>
            <w:sz w:val="20"/>
          </w:rPr>
          <w:t>is</w:t>
        </w:r>
      </w:ins>
      <w:r w:rsidRPr="00874C98">
        <w:rPr>
          <w:rStyle w:val="shorttext"/>
          <w:sz w:val="20"/>
        </w:rPr>
        <w:t xml:space="preserve"> </w:t>
      </w:r>
      <w:r w:rsidRPr="00874C98">
        <w:rPr>
          <w:rStyle w:val="hps"/>
          <w:sz w:val="20"/>
        </w:rPr>
        <w:t>described</w:t>
      </w:r>
      <w:r w:rsidRPr="00874C98">
        <w:rPr>
          <w:rStyle w:val="shorttext"/>
          <w:sz w:val="20"/>
        </w:rPr>
        <w:t xml:space="preserve"> </w:t>
      </w:r>
      <w:r w:rsidRPr="00874C98">
        <w:rPr>
          <w:rStyle w:val="hps"/>
          <w:sz w:val="20"/>
        </w:rPr>
        <w:t xml:space="preserve">in </w:t>
      </w:r>
      <w:r w:rsidR="0052203E">
        <w:rPr>
          <w:rStyle w:val="hps"/>
          <w:sz w:val="20"/>
          <w:vertAlign w:val="superscript"/>
        </w:rPr>
        <w:t>[3</w:t>
      </w:r>
      <w:r w:rsidR="00A54C8B">
        <w:rPr>
          <w:rStyle w:val="hps"/>
          <w:sz w:val="20"/>
          <w:vertAlign w:val="superscript"/>
        </w:rPr>
        <w:t>]</w:t>
      </w:r>
      <w:r>
        <w:rPr>
          <w:bCs/>
          <w:sz w:val="20"/>
        </w:rPr>
        <w:t>.</w:t>
      </w:r>
    </w:p>
    <w:p w:rsidR="00E82A9A" w:rsidRDefault="00E82A9A" w:rsidP="00AA250F">
      <w:pPr>
        <w:spacing w:before="0" w:after="0"/>
        <w:jc w:val="both"/>
        <w:rPr>
          <w:sz w:val="20"/>
        </w:rPr>
      </w:pPr>
    </w:p>
    <w:p w:rsidR="00945F49" w:rsidRDefault="00945F49" w:rsidP="00AA250F">
      <w:pPr>
        <w:spacing w:before="0" w:after="0"/>
        <w:jc w:val="center"/>
        <w:rPr>
          <w:b/>
          <w:caps/>
          <w:sz w:val="20"/>
        </w:rPr>
      </w:pPr>
      <w:r>
        <w:rPr>
          <w:b/>
          <w:caps/>
          <w:sz w:val="20"/>
        </w:rPr>
        <w:t xml:space="preserve">3. </w:t>
      </w:r>
      <w:r w:rsidR="00E82A9A">
        <w:rPr>
          <w:b/>
          <w:caps/>
          <w:sz w:val="20"/>
        </w:rPr>
        <w:t>HIERARCHICAL TREE ALGORITHM</w:t>
      </w:r>
    </w:p>
    <w:p w:rsidR="00E82A9A" w:rsidRDefault="00E82A9A" w:rsidP="00AA250F">
      <w:pPr>
        <w:spacing w:before="0" w:after="0"/>
        <w:jc w:val="center"/>
        <w:rPr>
          <w:b/>
          <w:caps/>
          <w:sz w:val="20"/>
        </w:rPr>
      </w:pPr>
    </w:p>
    <w:p w:rsidR="00E82A9A" w:rsidRDefault="00E82A9A" w:rsidP="00AA250F">
      <w:pPr>
        <w:spacing w:before="0" w:after="0"/>
        <w:jc w:val="both"/>
        <w:rPr>
          <w:b/>
          <w:caps/>
          <w:sz w:val="20"/>
        </w:rPr>
      </w:pPr>
      <w:r>
        <w:rPr>
          <w:b/>
          <w:caps/>
          <w:sz w:val="20"/>
        </w:rPr>
        <w:t>3.1</w:t>
      </w:r>
      <w:r>
        <w:rPr>
          <w:b/>
          <w:sz w:val="20"/>
        </w:rPr>
        <w:t>. The problem</w:t>
      </w:r>
    </w:p>
    <w:p w:rsidR="00945F49" w:rsidRDefault="00945F49" w:rsidP="00AA250F">
      <w:pPr>
        <w:spacing w:before="0" w:after="0"/>
        <w:jc w:val="both"/>
        <w:rPr>
          <w:b/>
          <w:sz w:val="20"/>
        </w:rPr>
      </w:pPr>
    </w:p>
    <w:p w:rsidR="00E82A9A" w:rsidRPr="00874C98" w:rsidRDefault="00E82A9A" w:rsidP="00AA250F">
      <w:pPr>
        <w:spacing w:before="0" w:after="0"/>
        <w:ind w:firstLine="360"/>
        <w:jc w:val="both"/>
        <w:rPr>
          <w:sz w:val="20"/>
        </w:rPr>
      </w:pPr>
      <w:r w:rsidRPr="00874C98">
        <w:rPr>
          <w:sz w:val="20"/>
        </w:rPr>
        <w:t>In the second step</w:t>
      </w:r>
      <w:r>
        <w:rPr>
          <w:sz w:val="20"/>
        </w:rPr>
        <w:t xml:space="preserve"> of A* algorithm</w:t>
      </w:r>
      <w:r w:rsidRPr="00874C98">
        <w:rPr>
          <w:sz w:val="20"/>
        </w:rPr>
        <w:t xml:space="preserve">, the candidate will combine with the element </w:t>
      </w:r>
      <w:r w:rsidRPr="00874C98">
        <w:rPr>
          <w:i/>
          <w:sz w:val="20"/>
        </w:rPr>
        <w:t xml:space="preserve">node </w:t>
      </w:r>
      <w:r w:rsidRPr="00874C98">
        <w:rPr>
          <w:sz w:val="20"/>
        </w:rPr>
        <w:t>in</w:t>
      </w:r>
      <w:r>
        <w:rPr>
          <w:sz w:val="20"/>
        </w:rPr>
        <w:t xml:space="preserve"> the </w:t>
      </w:r>
      <w:r w:rsidRPr="00874C98">
        <w:rPr>
          <w:sz w:val="20"/>
        </w:rPr>
        <w:t>CHART. But the problem here is how to combine and how</w:t>
      </w:r>
      <w:ins w:id="75" w:author="Tran Do Dat" w:date="2012-02-01T15:56:00Z">
        <w:r w:rsidR="007A54E0">
          <w:rPr>
            <w:sz w:val="20"/>
          </w:rPr>
          <w:t xml:space="preserve"> is</w:t>
        </w:r>
      </w:ins>
      <w:r w:rsidRPr="00874C98">
        <w:rPr>
          <w:sz w:val="20"/>
        </w:rPr>
        <w:t xml:space="preserve"> the speed of combination</w:t>
      </w:r>
      <w:ins w:id="76" w:author="Tran Do Dat" w:date="2012-02-01T15:56:00Z">
        <w:r w:rsidR="007A54E0">
          <w:rPr>
            <w:sz w:val="20"/>
          </w:rPr>
          <w:t>?</w:t>
        </w:r>
      </w:ins>
      <w:del w:id="77" w:author="Tran Do Dat" w:date="2012-02-01T15:56:00Z">
        <w:r w:rsidRPr="00874C98" w:rsidDel="007A54E0">
          <w:rPr>
            <w:sz w:val="20"/>
          </w:rPr>
          <w:delText xml:space="preserve"> is</w:delText>
        </w:r>
      </w:del>
      <w:r w:rsidRPr="00874C98">
        <w:rPr>
          <w:sz w:val="20"/>
        </w:rPr>
        <w:t xml:space="preserve">. A lame combination algorithm will form a lame parsing. </w:t>
      </w:r>
    </w:p>
    <w:p w:rsidR="00E82A9A" w:rsidRPr="00874C98" w:rsidRDefault="00E82A9A" w:rsidP="00AA250F">
      <w:pPr>
        <w:spacing w:before="0" w:after="0"/>
        <w:ind w:firstLine="360"/>
        <w:jc w:val="both"/>
        <w:rPr>
          <w:sz w:val="20"/>
        </w:rPr>
      </w:pPr>
      <w:r w:rsidRPr="00874C98">
        <w:rPr>
          <w:sz w:val="20"/>
        </w:rPr>
        <w:t xml:space="preserve">The classic method for this combination </w:t>
      </w:r>
      <w:del w:id="78" w:author="Tran Do Dat" w:date="2012-02-01T16:07:00Z">
        <w:r w:rsidRPr="00874C98" w:rsidDel="006467E4">
          <w:rPr>
            <w:sz w:val="20"/>
          </w:rPr>
          <w:delText xml:space="preserve">was </w:delText>
        </w:r>
      </w:del>
      <w:ins w:id="79" w:author="Tran Do Dat" w:date="2012-02-01T16:07:00Z">
        <w:r w:rsidR="006467E4">
          <w:rPr>
            <w:sz w:val="20"/>
          </w:rPr>
          <w:t>is</w:t>
        </w:r>
        <w:r w:rsidR="006467E4" w:rsidRPr="00874C98">
          <w:rPr>
            <w:sz w:val="20"/>
          </w:rPr>
          <w:t xml:space="preserve"> </w:t>
        </w:r>
      </w:ins>
      <w:del w:id="80" w:author="Tran Do Dat" w:date="2012-02-01T16:07:00Z">
        <w:r w:rsidRPr="00874C98" w:rsidDel="006467E4">
          <w:rPr>
            <w:sz w:val="20"/>
          </w:rPr>
          <w:delText>to use</w:delText>
        </w:r>
      </w:del>
      <w:ins w:id="81" w:author="Tran Do Dat" w:date="2012-02-01T16:07:00Z">
        <w:r w:rsidR="006467E4">
          <w:rPr>
            <w:sz w:val="20"/>
          </w:rPr>
          <w:t>using</w:t>
        </w:r>
      </w:ins>
      <w:r w:rsidRPr="00874C98">
        <w:rPr>
          <w:sz w:val="20"/>
        </w:rPr>
        <w:t xml:space="preserve"> the virtual node processing. It means </w:t>
      </w:r>
      <w:ins w:id="82" w:author="Tran Do Dat" w:date="2012-02-02T14:09:00Z">
        <w:r w:rsidR="009F4F02">
          <w:rPr>
            <w:sz w:val="20"/>
          </w:rPr>
          <w:t xml:space="preserve">that </w:t>
        </w:r>
      </w:ins>
      <w:r w:rsidRPr="00874C98">
        <w:rPr>
          <w:sz w:val="20"/>
        </w:rPr>
        <w:t xml:space="preserve">the parser </w:t>
      </w:r>
      <w:del w:id="83" w:author="Tran Do Dat" w:date="2012-02-01T16:07:00Z">
        <w:r w:rsidRPr="00874C98" w:rsidDel="006467E4">
          <w:rPr>
            <w:sz w:val="20"/>
          </w:rPr>
          <w:delText xml:space="preserve">will </w:delText>
        </w:r>
      </w:del>
      <w:r w:rsidRPr="00874C98">
        <w:rPr>
          <w:sz w:val="20"/>
        </w:rPr>
        <w:t>combine</w:t>
      </w:r>
      <w:ins w:id="84" w:author="Tran Do Dat" w:date="2012-02-01T16:07:00Z">
        <w:r w:rsidR="006467E4">
          <w:rPr>
            <w:sz w:val="20"/>
          </w:rPr>
          <w:t>s</w:t>
        </w:r>
      </w:ins>
      <w:r w:rsidRPr="00874C98">
        <w:rPr>
          <w:sz w:val="20"/>
        </w:rPr>
        <w:t xml:space="preserve"> the candidate one-on-one with each </w:t>
      </w:r>
      <w:r w:rsidRPr="00874C98">
        <w:rPr>
          <w:i/>
          <w:sz w:val="20"/>
        </w:rPr>
        <w:t>node</w:t>
      </w:r>
      <w:r w:rsidRPr="00874C98">
        <w:rPr>
          <w:sz w:val="20"/>
        </w:rPr>
        <w:t xml:space="preserve"> in the CHART. There are two situation</w:t>
      </w:r>
      <w:r>
        <w:rPr>
          <w:sz w:val="20"/>
        </w:rPr>
        <w:t>s</w:t>
      </w:r>
      <w:r w:rsidRPr="00874C98">
        <w:rPr>
          <w:sz w:val="20"/>
        </w:rPr>
        <w:t xml:space="preserve"> that happened:</w:t>
      </w:r>
    </w:p>
    <w:p w:rsidR="00E82A9A" w:rsidRPr="00874C98" w:rsidRDefault="00E82A9A" w:rsidP="00AA250F">
      <w:pPr>
        <w:spacing w:before="0" w:after="0"/>
        <w:ind w:firstLine="360"/>
        <w:jc w:val="both"/>
        <w:rPr>
          <w:sz w:val="20"/>
        </w:rPr>
      </w:pPr>
      <w:r w:rsidRPr="00874C98">
        <w:rPr>
          <w:i/>
          <w:sz w:val="20"/>
        </w:rPr>
        <w:lastRenderedPageBreak/>
        <w:t>The founded grammar rule is a Chomsky-form,</w:t>
      </w:r>
      <w:r w:rsidRPr="00874C98">
        <w:rPr>
          <w:sz w:val="20"/>
        </w:rPr>
        <w:t xml:space="preserve"> mean</w:t>
      </w:r>
      <w:ins w:id="85" w:author="Tran Do Dat" w:date="2012-02-01T16:05:00Z">
        <w:r w:rsidR="006467E4">
          <w:rPr>
            <w:sz w:val="20"/>
          </w:rPr>
          <w:t>s</w:t>
        </w:r>
      </w:ins>
      <w:r w:rsidRPr="00874C98">
        <w:rPr>
          <w:sz w:val="20"/>
        </w:rPr>
        <w:t xml:space="preserve"> that the </w:t>
      </w:r>
      <w:proofErr w:type="gramStart"/>
      <w:r w:rsidRPr="00874C98">
        <w:rPr>
          <w:sz w:val="20"/>
        </w:rPr>
        <w:t>rule have</w:t>
      </w:r>
      <w:proofErr w:type="gramEnd"/>
      <w:r w:rsidRPr="00874C98">
        <w:rPr>
          <w:sz w:val="20"/>
        </w:rPr>
        <w:t xml:space="preserve"> no more than two el</w:t>
      </w:r>
      <w:r>
        <w:rPr>
          <w:sz w:val="20"/>
        </w:rPr>
        <w:t>e</w:t>
      </w:r>
      <w:r w:rsidRPr="00874C98">
        <w:rPr>
          <w:sz w:val="20"/>
        </w:rPr>
        <w:t>ment</w:t>
      </w:r>
      <w:r>
        <w:rPr>
          <w:sz w:val="20"/>
        </w:rPr>
        <w:t>s</w:t>
      </w:r>
      <w:r w:rsidRPr="00874C98">
        <w:rPr>
          <w:sz w:val="20"/>
        </w:rPr>
        <w:t xml:space="preserve"> on the right part</w:t>
      </w:r>
      <w:del w:id="86" w:author="lelightwin" w:date="2012-02-03T11:32:00Z">
        <w:r w:rsidRPr="00874C98" w:rsidDel="00D77FAE">
          <w:rPr>
            <w:sz w:val="20"/>
          </w:rPr>
          <w:delText xml:space="preserve">. </w:delText>
        </w:r>
        <w:commentRangeStart w:id="87"/>
        <w:r w:rsidRPr="00874C98" w:rsidDel="00D77FAE">
          <w:rPr>
            <w:sz w:val="20"/>
          </w:rPr>
          <w:delText>So everything it’s so easy</w:delText>
        </w:r>
        <w:commentRangeEnd w:id="87"/>
        <w:r w:rsidR="007A54E0" w:rsidDel="00D77FAE">
          <w:rPr>
            <w:rStyle w:val="CommentReference"/>
          </w:rPr>
          <w:commentReference w:id="87"/>
        </w:r>
      </w:del>
      <w:r w:rsidRPr="00874C98">
        <w:rPr>
          <w:sz w:val="20"/>
        </w:rPr>
        <w:t xml:space="preserve">. These </w:t>
      </w:r>
      <w:r w:rsidRPr="00874C98">
        <w:rPr>
          <w:i/>
          <w:sz w:val="20"/>
        </w:rPr>
        <w:t>nodes</w:t>
      </w:r>
      <w:r w:rsidRPr="00874C98">
        <w:rPr>
          <w:sz w:val="20"/>
        </w:rPr>
        <w:t xml:space="preserve"> have just been combined in ordinary way. </w:t>
      </w:r>
    </w:p>
    <w:p w:rsidR="00E82A9A" w:rsidRPr="00874C98" w:rsidRDefault="00E82A9A" w:rsidP="00AA250F">
      <w:pPr>
        <w:spacing w:before="0" w:after="0"/>
        <w:ind w:firstLine="360"/>
        <w:jc w:val="both"/>
        <w:rPr>
          <w:sz w:val="20"/>
        </w:rPr>
      </w:pPr>
      <w:r w:rsidRPr="00874C98">
        <w:rPr>
          <w:i/>
          <w:sz w:val="20"/>
        </w:rPr>
        <w:t>The founded grammar rule is not a Chomsky-</w:t>
      </w:r>
      <w:del w:id="88" w:author="lelightwin" w:date="2012-02-03T18:09:00Z">
        <w:r w:rsidRPr="00874C98" w:rsidDel="006F5474">
          <w:rPr>
            <w:i/>
            <w:sz w:val="20"/>
          </w:rPr>
          <w:delText>form,</w:delText>
        </w:r>
      </w:del>
      <w:ins w:id="89" w:author="lelightwin" w:date="2012-02-03T18:09:00Z">
        <w:r w:rsidR="006F5474" w:rsidRPr="00874C98">
          <w:rPr>
            <w:i/>
            <w:sz w:val="20"/>
          </w:rPr>
          <w:t>form;</w:t>
        </w:r>
      </w:ins>
      <w:r w:rsidRPr="00874C98">
        <w:rPr>
          <w:i/>
          <w:sz w:val="20"/>
        </w:rPr>
        <w:t xml:space="preserve"> </w:t>
      </w:r>
      <w:r w:rsidRPr="00874C98">
        <w:rPr>
          <w:sz w:val="20"/>
        </w:rPr>
        <w:t xml:space="preserve">the grammar rule </w:t>
      </w:r>
      <w:del w:id="90" w:author="Tran Do Dat" w:date="2012-02-01T16:04:00Z">
        <w:r w:rsidRPr="00874C98" w:rsidDel="006467E4">
          <w:rPr>
            <w:sz w:val="20"/>
          </w:rPr>
          <w:delText xml:space="preserve">have </w:delText>
        </w:r>
      </w:del>
      <w:ins w:id="91" w:author="Tran Do Dat" w:date="2012-02-01T16:04:00Z">
        <w:r w:rsidR="006467E4" w:rsidRPr="00874C98">
          <w:rPr>
            <w:sz w:val="20"/>
          </w:rPr>
          <w:t>ha</w:t>
        </w:r>
        <w:r w:rsidR="006467E4">
          <w:rPr>
            <w:sz w:val="20"/>
          </w:rPr>
          <w:t>s</w:t>
        </w:r>
        <w:r w:rsidR="006467E4" w:rsidRPr="00874C98">
          <w:rPr>
            <w:sz w:val="20"/>
          </w:rPr>
          <w:t xml:space="preserve"> </w:t>
        </w:r>
      </w:ins>
      <w:r w:rsidRPr="00874C98">
        <w:rPr>
          <w:sz w:val="20"/>
        </w:rPr>
        <w:t>more than two element</w:t>
      </w:r>
      <w:r>
        <w:rPr>
          <w:sz w:val="20"/>
        </w:rPr>
        <w:t>s</w:t>
      </w:r>
      <w:r w:rsidRPr="00874C98">
        <w:rPr>
          <w:sz w:val="20"/>
        </w:rPr>
        <w:t xml:space="preserve"> on the right part. When this case happened, the parser uses a virtual node with the wait parameter </w:t>
      </w:r>
      <w:r>
        <w:rPr>
          <w:sz w:val="20"/>
        </w:rPr>
        <w:t xml:space="preserve">which </w:t>
      </w:r>
      <w:r w:rsidRPr="00874C98">
        <w:rPr>
          <w:sz w:val="20"/>
        </w:rPr>
        <w:t>denote</w:t>
      </w:r>
      <w:r>
        <w:rPr>
          <w:sz w:val="20"/>
        </w:rPr>
        <w:t>s</w:t>
      </w:r>
      <w:r w:rsidRPr="00874C98">
        <w:rPr>
          <w:sz w:val="20"/>
        </w:rPr>
        <w:t xml:space="preserve"> the lack part to complete the rule. </w:t>
      </w:r>
      <w:commentRangeStart w:id="92"/>
      <w:r w:rsidRPr="00874C98">
        <w:rPr>
          <w:sz w:val="20"/>
        </w:rPr>
        <w:t xml:space="preserve">It means when </w:t>
      </w:r>
      <w:proofErr w:type="gramStart"/>
      <w:ins w:id="93" w:author="lelightwin" w:date="2012-02-03T11:33:00Z">
        <w:r w:rsidR="00D77FAE">
          <w:rPr>
            <w:sz w:val="20"/>
          </w:rPr>
          <w:t>A and</w:t>
        </w:r>
        <w:proofErr w:type="gramEnd"/>
        <w:r w:rsidR="00D77FAE">
          <w:rPr>
            <w:sz w:val="20"/>
          </w:rPr>
          <w:t xml:space="preserve"> B are combined together </w:t>
        </w:r>
      </w:ins>
      <w:r w:rsidRPr="00874C98">
        <w:rPr>
          <w:sz w:val="20"/>
        </w:rPr>
        <w:t>us</w:t>
      </w:r>
      <w:ins w:id="94" w:author="lelightwin" w:date="2012-02-03T11:33:00Z">
        <w:r w:rsidR="00D77FAE">
          <w:rPr>
            <w:sz w:val="20"/>
          </w:rPr>
          <w:t>ing</w:t>
        </w:r>
      </w:ins>
      <w:del w:id="95" w:author="lelightwin" w:date="2012-02-03T11:33:00Z">
        <w:r w:rsidRPr="00874C98" w:rsidDel="00D77FAE">
          <w:rPr>
            <w:sz w:val="20"/>
          </w:rPr>
          <w:delText>e</w:delText>
        </w:r>
      </w:del>
      <w:ins w:id="96" w:author="lelightwin" w:date="2012-02-03T11:34:00Z">
        <w:r w:rsidR="00D77FAE">
          <w:rPr>
            <w:sz w:val="20"/>
          </w:rPr>
          <w:t xml:space="preserve"> a</w:t>
        </w:r>
      </w:ins>
      <w:r w:rsidRPr="00874C98">
        <w:rPr>
          <w:sz w:val="20"/>
        </w:rPr>
        <w:t xml:space="preserve"> rule</w:t>
      </w:r>
      <w:ins w:id="97" w:author="lelightwin" w:date="2012-02-03T11:34:00Z">
        <w:r w:rsidR="00D77FAE">
          <w:rPr>
            <w:sz w:val="20"/>
          </w:rPr>
          <w:t xml:space="preserve"> like</w:t>
        </w:r>
      </w:ins>
      <w:r w:rsidRPr="00874C98">
        <w:rPr>
          <w:sz w:val="20"/>
        </w:rPr>
        <w:t xml:space="preserve"> </w:t>
      </w:r>
      <w:ins w:id="98" w:author="lelightwin" w:date="2012-02-03T11:34:00Z">
        <w:r w:rsidR="00D77FAE">
          <w:rPr>
            <w:sz w:val="20"/>
          </w:rPr>
          <w:t>“</w:t>
        </w:r>
      </w:ins>
      <w:r w:rsidRPr="00874C98">
        <w:rPr>
          <w:sz w:val="20"/>
        </w:rPr>
        <w:t xml:space="preserve">E </w:t>
      </w:r>
      <w:r w:rsidRPr="00874C98">
        <w:rPr>
          <w:rFonts w:ascii="Cambria Math" w:hAnsi="Cambria Math"/>
          <w:sz w:val="20"/>
        </w:rPr>
        <w:t>→</w:t>
      </w:r>
      <w:r w:rsidRPr="00874C98">
        <w:rPr>
          <w:sz w:val="20"/>
        </w:rPr>
        <w:t xml:space="preserve"> A B C D</w:t>
      </w:r>
      <w:ins w:id="99" w:author="lelightwin" w:date="2012-02-03T11:34:00Z">
        <w:r w:rsidR="00D77FAE">
          <w:rPr>
            <w:sz w:val="20"/>
          </w:rPr>
          <w:t>”</w:t>
        </w:r>
      </w:ins>
      <w:del w:id="100" w:author="lelightwin" w:date="2012-02-03T11:34:00Z">
        <w:r w:rsidRPr="00874C98" w:rsidDel="00D77FAE">
          <w:rPr>
            <w:sz w:val="20"/>
          </w:rPr>
          <w:delText xml:space="preserve"> to combine A and B</w:delText>
        </w:r>
      </w:del>
      <w:ins w:id="101" w:author="lelightwin" w:date="2012-02-03T11:34:00Z">
        <w:r w:rsidR="00D77FAE">
          <w:rPr>
            <w:sz w:val="20"/>
          </w:rPr>
          <w:t>, they</w:t>
        </w:r>
      </w:ins>
      <w:r w:rsidRPr="00874C98">
        <w:rPr>
          <w:sz w:val="20"/>
        </w:rPr>
        <w:t xml:space="preserve"> will form the </w:t>
      </w:r>
      <w:r w:rsidRPr="00874C98">
        <w:rPr>
          <w:i/>
          <w:sz w:val="20"/>
        </w:rPr>
        <w:t xml:space="preserve">node </w:t>
      </w:r>
      <w:r w:rsidRPr="00874C98">
        <w:rPr>
          <w:sz w:val="20"/>
        </w:rPr>
        <w:t xml:space="preserve">(E, wait = “CD”). </w:t>
      </w:r>
      <w:commentRangeEnd w:id="92"/>
      <w:r w:rsidR="006467E4">
        <w:rPr>
          <w:rStyle w:val="CommentReference"/>
        </w:rPr>
        <w:commentReference w:id="92"/>
      </w:r>
      <w:r w:rsidRPr="00874C98">
        <w:rPr>
          <w:sz w:val="20"/>
        </w:rPr>
        <w:t>Later, if the virtual node (E, wait=”CD”) meet</w:t>
      </w:r>
      <w:ins w:id="102" w:author="Tran Do Dat" w:date="2012-02-01T16:04:00Z">
        <w:r w:rsidR="006467E4">
          <w:rPr>
            <w:sz w:val="20"/>
          </w:rPr>
          <w:t>s</w:t>
        </w:r>
      </w:ins>
      <w:r w:rsidRPr="00874C98">
        <w:rPr>
          <w:sz w:val="20"/>
        </w:rPr>
        <w:t xml:space="preserve"> C </w:t>
      </w:r>
      <w:r w:rsidRPr="00874C98">
        <w:rPr>
          <w:i/>
          <w:sz w:val="20"/>
        </w:rPr>
        <w:t xml:space="preserve">node </w:t>
      </w:r>
      <w:r w:rsidRPr="00874C98">
        <w:rPr>
          <w:sz w:val="20"/>
        </w:rPr>
        <w:t xml:space="preserve">with relevant position, two </w:t>
      </w:r>
      <w:r w:rsidRPr="00874C98">
        <w:rPr>
          <w:i/>
          <w:sz w:val="20"/>
        </w:rPr>
        <w:t>nodes</w:t>
      </w:r>
      <w:r w:rsidRPr="00874C98">
        <w:rPr>
          <w:sz w:val="20"/>
        </w:rPr>
        <w:t xml:space="preserve"> will combine together and form the </w:t>
      </w:r>
      <w:r w:rsidRPr="00874C98">
        <w:rPr>
          <w:i/>
          <w:sz w:val="20"/>
        </w:rPr>
        <w:t xml:space="preserve">node </w:t>
      </w:r>
      <w:r w:rsidRPr="00874C98">
        <w:rPr>
          <w:sz w:val="20"/>
        </w:rPr>
        <w:t>(E,</w:t>
      </w:r>
      <w:r>
        <w:rPr>
          <w:sz w:val="20"/>
        </w:rPr>
        <w:t xml:space="preserve"> </w:t>
      </w:r>
      <w:r w:rsidRPr="00874C98">
        <w:rPr>
          <w:sz w:val="20"/>
        </w:rPr>
        <w:t>wait=“D”).</w:t>
      </w:r>
    </w:p>
    <w:p w:rsidR="00E82A9A" w:rsidRPr="00874C98" w:rsidRDefault="00E82A9A" w:rsidP="00AA250F">
      <w:pPr>
        <w:spacing w:before="0" w:after="0"/>
        <w:ind w:firstLine="360"/>
        <w:jc w:val="both"/>
        <w:rPr>
          <w:sz w:val="20"/>
        </w:rPr>
      </w:pPr>
      <w:r w:rsidRPr="00874C98">
        <w:rPr>
          <w:sz w:val="20"/>
        </w:rPr>
        <w:t>So, when the parsing process end</w:t>
      </w:r>
      <w:ins w:id="103" w:author="Tran Do Dat" w:date="2012-02-01T16:09:00Z">
        <w:r w:rsidR="006467E4">
          <w:rPr>
            <w:sz w:val="20"/>
          </w:rPr>
          <w:t>s</w:t>
        </w:r>
      </w:ins>
      <w:r w:rsidRPr="00874C98">
        <w:rPr>
          <w:sz w:val="20"/>
        </w:rPr>
        <w:t xml:space="preserve">, if the </w:t>
      </w:r>
      <w:r w:rsidRPr="00874C98">
        <w:rPr>
          <w:i/>
          <w:sz w:val="20"/>
        </w:rPr>
        <w:t>node</w:t>
      </w:r>
      <w:r w:rsidRPr="00874C98">
        <w:rPr>
          <w:sz w:val="20"/>
        </w:rPr>
        <w:t xml:space="preserve"> (S, 1, n, wait=“”) is founded in CHART, the parsing process would be failed and vice versa.</w:t>
      </w:r>
    </w:p>
    <w:p w:rsidR="00E82A9A" w:rsidRDefault="00E82A9A" w:rsidP="00AA250F">
      <w:pPr>
        <w:spacing w:before="0" w:after="0"/>
        <w:ind w:firstLine="360"/>
        <w:jc w:val="both"/>
        <w:rPr>
          <w:sz w:val="20"/>
        </w:rPr>
      </w:pPr>
      <w:commentRangeStart w:id="104"/>
      <w:del w:id="105" w:author="lelightwin" w:date="2012-02-03T11:35:00Z">
        <w:r w:rsidRPr="00874C98" w:rsidDel="00D77FAE">
          <w:rPr>
            <w:sz w:val="20"/>
          </w:rPr>
          <w:delText xml:space="preserve">That’s it! </w:delText>
        </w:r>
        <w:commentRangeEnd w:id="104"/>
        <w:r w:rsidR="006467E4" w:rsidDel="00D77FAE">
          <w:rPr>
            <w:rStyle w:val="CommentReference"/>
          </w:rPr>
          <w:commentReference w:id="104"/>
        </w:r>
      </w:del>
      <w:r w:rsidRPr="00874C98">
        <w:rPr>
          <w:sz w:val="20"/>
        </w:rPr>
        <w:t>The virtual node can solve the problem</w:t>
      </w:r>
      <w:ins w:id="106" w:author="Tran Do Dat" w:date="2012-02-01T16:10:00Z">
        <w:r w:rsidR="006467E4">
          <w:rPr>
            <w:sz w:val="20"/>
          </w:rPr>
          <w:t xml:space="preserve"> of combination</w:t>
        </w:r>
      </w:ins>
      <w:r w:rsidRPr="00874C98">
        <w:rPr>
          <w:sz w:val="20"/>
        </w:rPr>
        <w:t xml:space="preserve"> </w:t>
      </w:r>
      <w:ins w:id="107" w:author="Tran Do Dat" w:date="2012-02-01T16:11:00Z">
        <w:r w:rsidR="006467E4">
          <w:rPr>
            <w:sz w:val="20"/>
          </w:rPr>
          <w:t>(</w:t>
        </w:r>
      </w:ins>
      <w:r w:rsidRPr="00874C98">
        <w:rPr>
          <w:sz w:val="20"/>
        </w:rPr>
        <w:t>how to combine</w:t>
      </w:r>
      <w:ins w:id="108" w:author="Tran Do Dat" w:date="2012-02-01T16:11:00Z">
        <w:r w:rsidR="006467E4">
          <w:rPr>
            <w:sz w:val="20"/>
          </w:rPr>
          <w:t>)</w:t>
        </w:r>
      </w:ins>
      <w:r w:rsidRPr="00874C98">
        <w:rPr>
          <w:sz w:val="20"/>
        </w:rPr>
        <w:t xml:space="preserve"> but not the speed of combination. Cause of the complication of the grammar rule set (approximately over 900 rules!!), the combination using virtual node will generate a very large number of redundant </w:t>
      </w:r>
      <w:r w:rsidRPr="00874C98">
        <w:rPr>
          <w:i/>
          <w:sz w:val="20"/>
        </w:rPr>
        <w:t>node.</w:t>
      </w:r>
      <w:r w:rsidRPr="00874C98">
        <w:rPr>
          <w:sz w:val="20"/>
        </w:rPr>
        <w:t xml:space="preserve"> </w:t>
      </w:r>
      <w:ins w:id="109" w:author="lelightwin" w:date="2012-02-03T11:45:00Z">
        <w:r w:rsidR="00C209C8">
          <w:rPr>
            <w:sz w:val="20"/>
          </w:rPr>
          <w:t xml:space="preserve">Specified </w:t>
        </w:r>
      </w:ins>
      <w:ins w:id="110" w:author="lelightwin" w:date="2012-02-03T11:46:00Z">
        <w:r w:rsidR="00C209C8">
          <w:rPr>
            <w:sz w:val="20"/>
          </w:rPr>
          <w:t xml:space="preserve">as table 1, the combination of two elements has formed </w:t>
        </w:r>
      </w:ins>
      <w:ins w:id="111" w:author="lelightwin" w:date="2012-02-03T11:47:00Z">
        <w:r w:rsidR="00C209C8">
          <w:rPr>
            <w:sz w:val="20"/>
          </w:rPr>
          <w:t>so many new elements</w:t>
        </w:r>
      </w:ins>
      <w:ins w:id="112" w:author="lelightwin" w:date="2012-02-03T11:48:00Z">
        <w:r w:rsidR="00C209C8">
          <w:rPr>
            <w:sz w:val="20"/>
          </w:rPr>
          <w:t>, a</w:t>
        </w:r>
      </w:ins>
      <w:ins w:id="113" w:author="lelightwin" w:date="2012-02-03T11:47:00Z">
        <w:r w:rsidR="00C209C8">
          <w:rPr>
            <w:sz w:val="20"/>
          </w:rPr>
          <w:t xml:space="preserve">nd </w:t>
        </w:r>
      </w:ins>
      <w:ins w:id="114" w:author="lelightwin" w:date="2012-02-03T11:48:00Z">
        <w:r w:rsidR="00C209C8">
          <w:rPr>
            <w:sz w:val="20"/>
          </w:rPr>
          <w:t xml:space="preserve">usually </w:t>
        </w:r>
      </w:ins>
      <w:ins w:id="115" w:author="lelightwin" w:date="2012-02-03T11:47:00Z">
        <w:r w:rsidR="00C209C8">
          <w:rPr>
            <w:sz w:val="20"/>
          </w:rPr>
          <w:t>only few</w:t>
        </w:r>
      </w:ins>
      <w:ins w:id="116" w:author="lelightwin" w:date="2012-02-03T11:49:00Z">
        <w:r w:rsidR="00C209C8">
          <w:rPr>
            <w:sz w:val="20"/>
          </w:rPr>
          <w:t xml:space="preserve"> of them </w:t>
        </w:r>
      </w:ins>
      <w:ins w:id="117" w:author="lelightwin" w:date="2012-02-03T11:50:00Z">
        <w:r w:rsidR="00C209C8">
          <w:rPr>
            <w:sz w:val="20"/>
          </w:rPr>
          <w:t>are</w:t>
        </w:r>
      </w:ins>
      <w:ins w:id="118" w:author="lelightwin" w:date="2012-02-03T11:47:00Z">
        <w:r w:rsidR="00C209C8">
          <w:rPr>
            <w:sz w:val="20"/>
          </w:rPr>
          <w:t xml:space="preserve"> used</w:t>
        </w:r>
      </w:ins>
      <w:ins w:id="119" w:author="lelightwin" w:date="2012-02-03T11:50:00Z">
        <w:r w:rsidR="00C209C8">
          <w:rPr>
            <w:sz w:val="20"/>
          </w:rPr>
          <w:t>.</w:t>
        </w:r>
      </w:ins>
    </w:p>
    <w:p w:rsidR="00E82A9A" w:rsidRDefault="00E82A9A" w:rsidP="00AA250F">
      <w:pPr>
        <w:pStyle w:val="Caption"/>
        <w:keepNext/>
        <w:spacing w:before="0" w:after="0"/>
        <w:rPr>
          <w:sz w:val="20"/>
          <w:szCs w:val="20"/>
        </w:rPr>
      </w:pPr>
    </w:p>
    <w:p w:rsidR="00E82A9A" w:rsidRPr="00874C98" w:rsidRDefault="00E82A9A" w:rsidP="00AA250F">
      <w:pPr>
        <w:pStyle w:val="Caption"/>
        <w:keepNext/>
        <w:spacing w:before="0" w:after="0"/>
        <w:rPr>
          <w:sz w:val="20"/>
          <w:szCs w:val="20"/>
        </w:rPr>
      </w:pPr>
      <w:commentRangeStart w:id="120"/>
      <w:r w:rsidRPr="00874C98">
        <w:rPr>
          <w:sz w:val="20"/>
          <w:szCs w:val="20"/>
        </w:rPr>
        <w:t xml:space="preserve">Table 1 – all the </w:t>
      </w:r>
      <w:r w:rsidRPr="00874C98">
        <w:rPr>
          <w:i/>
          <w:sz w:val="20"/>
          <w:szCs w:val="20"/>
        </w:rPr>
        <w:t xml:space="preserve">nodes </w:t>
      </w:r>
      <w:r w:rsidRPr="00874C98">
        <w:rPr>
          <w:sz w:val="20"/>
          <w:szCs w:val="20"/>
        </w:rPr>
        <w:t xml:space="preserve">was formed when combined </w:t>
      </w:r>
      <w:commentRangeEnd w:id="120"/>
      <w:r w:rsidR="005F6153">
        <w:rPr>
          <w:rStyle w:val="CommentReference"/>
          <w:rFonts w:cs="Times New Roman"/>
          <w:b w:val="0"/>
          <w:bCs w:val="0"/>
          <w:lang w:eastAsia="en-US"/>
        </w:rPr>
        <w:commentReference w:id="120"/>
      </w:r>
      <w:proofErr w:type="gramStart"/>
      <w:r w:rsidRPr="00874C98">
        <w:rPr>
          <w:sz w:val="20"/>
          <w:szCs w:val="20"/>
        </w:rPr>
        <w:t>N(</w:t>
      </w:r>
      <w:proofErr w:type="gramEnd"/>
      <w:r w:rsidRPr="00874C98">
        <w:rPr>
          <w:sz w:val="20"/>
          <w:szCs w:val="20"/>
        </w:rPr>
        <w:t>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9"/>
        <w:gridCol w:w="2509"/>
      </w:tblGrid>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 A")</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NP")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wait="MP")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VP")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w:t>
            </w:r>
          </w:p>
        </w:tc>
      </w:tr>
      <w:tr w:rsidR="00E82A9A" w:rsidRPr="00874C98" w:rsidTr="0090491A">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wait="VP")</w:t>
            </w:r>
          </w:p>
        </w:tc>
      </w:tr>
    </w:tbl>
    <w:p w:rsidR="00945F49" w:rsidRDefault="00945F49" w:rsidP="00AA250F">
      <w:pPr>
        <w:pStyle w:val="BodyTextIndent3"/>
        <w:spacing w:before="0" w:after="0"/>
        <w:ind w:firstLine="0"/>
        <w:jc w:val="center"/>
      </w:pPr>
    </w:p>
    <w:p w:rsidR="00412421" w:rsidRDefault="00412421" w:rsidP="00AA250F">
      <w:pPr>
        <w:pStyle w:val="BodyTextIndent3"/>
        <w:spacing w:before="0" w:after="0"/>
        <w:ind w:firstLine="0"/>
        <w:rPr>
          <w:b/>
        </w:rPr>
      </w:pPr>
      <w:r>
        <w:rPr>
          <w:b/>
        </w:rPr>
        <w:t xml:space="preserve">3.2. Fundamental hierarchical tree algorithm </w:t>
      </w:r>
      <w:r w:rsidR="00733EB2">
        <w:rPr>
          <w:b/>
        </w:rPr>
        <w:t>(HTA)</w:t>
      </w:r>
    </w:p>
    <w:p w:rsidR="00412421" w:rsidRDefault="00412421" w:rsidP="00AA250F">
      <w:pPr>
        <w:pStyle w:val="BodyTextIndent3"/>
        <w:spacing w:before="0" w:after="0"/>
        <w:ind w:firstLine="0"/>
        <w:rPr>
          <w:b/>
        </w:rPr>
      </w:pPr>
    </w:p>
    <w:p w:rsidR="00412421" w:rsidRDefault="00412421" w:rsidP="00AA250F">
      <w:pPr>
        <w:pStyle w:val="BodyTextIndent3"/>
        <w:spacing w:before="0" w:after="0"/>
        <w:ind w:firstLine="0"/>
        <w:rPr>
          <w:i/>
        </w:rPr>
      </w:pPr>
      <w:r w:rsidRPr="00412421">
        <w:rPr>
          <w:i/>
        </w:rPr>
        <w:t xml:space="preserve">3.2.1. </w:t>
      </w:r>
      <w:del w:id="121" w:author="Tran Do Dat" w:date="2012-02-02T14:11:00Z">
        <w:r w:rsidR="00733EB2" w:rsidDel="009F4F02">
          <w:rPr>
            <w:i/>
          </w:rPr>
          <w:delText>Make an idea</w:delText>
        </w:r>
      </w:del>
      <w:ins w:id="122" w:author="Tran Do Dat" w:date="2012-02-02T14:43:00Z">
        <w:del w:id="123" w:author="lelightwin" w:date="2012-02-03T16:56:00Z">
          <w:r w:rsidR="0007296D" w:rsidDel="00A4385A">
            <w:rPr>
              <w:i/>
            </w:rPr>
            <w:delText>Introduction</w:delText>
          </w:r>
        </w:del>
      </w:ins>
      <w:ins w:id="124" w:author="lelightwin" w:date="2012-02-03T16:56:00Z">
        <w:r w:rsidR="00A4385A">
          <w:rPr>
            <w:i/>
          </w:rPr>
          <w:t>Basic ideal.</w:t>
        </w:r>
      </w:ins>
    </w:p>
    <w:p w:rsidR="00412421" w:rsidRPr="00874C98" w:rsidRDefault="00412421" w:rsidP="00AA250F">
      <w:pPr>
        <w:spacing w:before="0" w:after="0"/>
        <w:ind w:firstLine="360"/>
        <w:jc w:val="both"/>
        <w:rPr>
          <w:sz w:val="20"/>
        </w:rPr>
      </w:pPr>
      <w:r w:rsidRPr="00874C98">
        <w:rPr>
          <w:sz w:val="20"/>
        </w:rPr>
        <w:t xml:space="preserve">Instead of using virtual node method, </w:t>
      </w:r>
      <w:r>
        <w:rPr>
          <w:sz w:val="20"/>
        </w:rPr>
        <w:t>hierarchical tree</w:t>
      </w:r>
      <w:r w:rsidRPr="00874C98">
        <w:rPr>
          <w:sz w:val="20"/>
        </w:rPr>
        <w:t xml:space="preserve"> algorithm processes all the position-combinable chain of the candidate with CHART. All the position-continuous chain </w:t>
      </w:r>
      <w:del w:id="125" w:author="Tran Do Dat" w:date="2012-02-02T14:13:00Z">
        <w:r w:rsidRPr="00874C98" w:rsidDel="009F4F02">
          <w:rPr>
            <w:sz w:val="20"/>
          </w:rPr>
          <w:delText xml:space="preserve">includes </w:delText>
        </w:r>
      </w:del>
      <w:ins w:id="126" w:author="Tran Do Dat" w:date="2012-02-02T14:13:00Z">
        <w:r w:rsidR="009F4F02" w:rsidRPr="00874C98">
          <w:rPr>
            <w:sz w:val="20"/>
          </w:rPr>
          <w:t>includ</w:t>
        </w:r>
        <w:r w:rsidR="009F4F02">
          <w:rPr>
            <w:sz w:val="20"/>
          </w:rPr>
          <w:t xml:space="preserve">ing </w:t>
        </w:r>
      </w:ins>
      <w:del w:id="127" w:author="Tran Do Dat" w:date="2012-02-02T14:14:00Z">
        <w:r w:rsidRPr="00874C98" w:rsidDel="009F4F02">
          <w:rPr>
            <w:sz w:val="20"/>
          </w:rPr>
          <w:delText xml:space="preserve">the </w:delText>
        </w:r>
      </w:del>
      <w:ins w:id="128" w:author="Tran Do Dat" w:date="2012-02-02T14:14:00Z">
        <w:r w:rsidR="009F4F02">
          <w:rPr>
            <w:sz w:val="20"/>
          </w:rPr>
          <w:t>a</w:t>
        </w:r>
        <w:r w:rsidR="009F4F02" w:rsidRPr="00874C98">
          <w:rPr>
            <w:sz w:val="20"/>
          </w:rPr>
          <w:t xml:space="preserve"> </w:t>
        </w:r>
      </w:ins>
      <w:r w:rsidRPr="00874C98">
        <w:rPr>
          <w:sz w:val="20"/>
        </w:rPr>
        <w:t xml:space="preserve">candidate </w:t>
      </w:r>
      <w:r w:rsidRPr="00874C98">
        <w:rPr>
          <w:i/>
          <w:sz w:val="20"/>
        </w:rPr>
        <w:t xml:space="preserve">node </w:t>
      </w:r>
      <w:r w:rsidRPr="00874C98">
        <w:rPr>
          <w:sz w:val="20"/>
        </w:rPr>
        <w:t xml:space="preserve">and </w:t>
      </w:r>
      <w:ins w:id="129" w:author="lelightwin" w:date="2012-02-03T17:26:00Z">
        <w:r w:rsidR="00704E11">
          <w:rPr>
            <w:sz w:val="20"/>
          </w:rPr>
          <w:t>the</w:t>
        </w:r>
      </w:ins>
      <w:ins w:id="130" w:author="Tran Do Dat" w:date="2012-02-02T14:14:00Z">
        <w:del w:id="131" w:author="lelightwin" w:date="2012-02-03T17:26:00Z">
          <w:r w:rsidR="009F4F02" w:rsidDel="00704E11">
            <w:rPr>
              <w:sz w:val="20"/>
            </w:rPr>
            <w:delText>a</w:delText>
          </w:r>
        </w:del>
        <w:r w:rsidR="009F4F02">
          <w:rPr>
            <w:sz w:val="20"/>
          </w:rPr>
          <w:t xml:space="preserve"> </w:t>
        </w:r>
      </w:ins>
      <w:r w:rsidRPr="00874C98">
        <w:rPr>
          <w:i/>
          <w:sz w:val="20"/>
        </w:rPr>
        <w:t>node</w:t>
      </w:r>
      <w:ins w:id="132" w:author="lelightwin" w:date="2012-02-03T17:26:00Z">
        <w:r w:rsidR="00704E11">
          <w:rPr>
            <w:i/>
            <w:sz w:val="20"/>
          </w:rPr>
          <w:t>s</w:t>
        </w:r>
      </w:ins>
      <w:r w:rsidRPr="00874C98">
        <w:rPr>
          <w:i/>
          <w:sz w:val="20"/>
        </w:rPr>
        <w:t xml:space="preserve"> </w:t>
      </w:r>
      <w:r w:rsidRPr="00874C98">
        <w:rPr>
          <w:sz w:val="20"/>
        </w:rPr>
        <w:t xml:space="preserve">in </w:t>
      </w:r>
      <w:del w:id="133" w:author="lelightwin" w:date="2012-02-03T17:26:00Z">
        <w:r w:rsidRPr="00874C98" w:rsidDel="00704E11">
          <w:rPr>
            <w:sz w:val="20"/>
          </w:rPr>
          <w:delText xml:space="preserve">the </w:delText>
        </w:r>
      </w:del>
      <w:r w:rsidRPr="00874C98">
        <w:rPr>
          <w:sz w:val="20"/>
        </w:rPr>
        <w:t xml:space="preserve">CHART will be checked </w:t>
      </w:r>
      <w:ins w:id="134" w:author="lelightwin" w:date="2012-02-03T17:26:00Z">
        <w:r w:rsidR="00704E11">
          <w:rPr>
            <w:sz w:val="20"/>
          </w:rPr>
          <w:t>whether it is</w:t>
        </w:r>
      </w:ins>
      <w:del w:id="135" w:author="lelightwin" w:date="2012-02-03T17:26:00Z">
        <w:r w:rsidRPr="00874C98" w:rsidDel="00704E11">
          <w:rPr>
            <w:sz w:val="20"/>
          </w:rPr>
          <w:delText>to be</w:delText>
        </w:r>
      </w:del>
      <w:r w:rsidRPr="00874C98">
        <w:rPr>
          <w:sz w:val="20"/>
        </w:rPr>
        <w:t xml:space="preserve"> the right part of any grammar rule or not? The right-checked-chain will form </w:t>
      </w:r>
      <w:del w:id="136" w:author="Tran Do Dat" w:date="2012-02-02T14:15:00Z">
        <w:r w:rsidRPr="00874C98" w:rsidDel="009F4F02">
          <w:rPr>
            <w:sz w:val="20"/>
          </w:rPr>
          <w:delText xml:space="preserve">the </w:delText>
        </w:r>
      </w:del>
      <w:r w:rsidRPr="00874C98">
        <w:rPr>
          <w:sz w:val="20"/>
        </w:rPr>
        <w:t xml:space="preserve">new </w:t>
      </w:r>
      <w:r w:rsidRPr="00874C98">
        <w:rPr>
          <w:i/>
          <w:sz w:val="20"/>
        </w:rPr>
        <w:t>nodes</w:t>
      </w:r>
      <w:r w:rsidRPr="00874C98">
        <w:rPr>
          <w:sz w:val="20"/>
        </w:rPr>
        <w:t xml:space="preserve"> using the relevant grammar rule. </w:t>
      </w:r>
      <w:del w:id="137" w:author="Tran Do Dat" w:date="2012-02-02T14:16:00Z">
        <w:r w:rsidRPr="00874C98" w:rsidDel="009F4F02">
          <w:rPr>
            <w:sz w:val="20"/>
          </w:rPr>
          <w:delText>Differ from</w:delText>
        </w:r>
      </w:del>
      <w:ins w:id="138" w:author="Tran Do Dat" w:date="2012-02-02T14:16:00Z">
        <w:r w:rsidR="009F4F02">
          <w:rPr>
            <w:sz w:val="20"/>
          </w:rPr>
          <w:t>Unlike</w:t>
        </w:r>
      </w:ins>
      <w:r w:rsidRPr="00874C98">
        <w:rPr>
          <w:sz w:val="20"/>
        </w:rPr>
        <w:t xml:space="preserve"> virtual node method, </w:t>
      </w:r>
      <w:ins w:id="139" w:author="Tran Do Dat" w:date="2012-02-02T14:16:00Z">
        <w:r w:rsidR="009F4F02">
          <w:rPr>
            <w:sz w:val="20"/>
          </w:rPr>
          <w:t xml:space="preserve">the </w:t>
        </w:r>
      </w:ins>
      <w:r>
        <w:rPr>
          <w:sz w:val="20"/>
        </w:rPr>
        <w:t>hierarchical tree</w:t>
      </w:r>
      <w:r w:rsidRPr="00874C98">
        <w:rPr>
          <w:sz w:val="20"/>
        </w:rPr>
        <w:t xml:space="preserve"> algorithm </w:t>
      </w:r>
      <w:del w:id="140" w:author="Tran Do Dat" w:date="2012-02-02T14:17:00Z">
        <w:r w:rsidRPr="00874C98" w:rsidDel="009F4F02">
          <w:rPr>
            <w:sz w:val="20"/>
          </w:rPr>
          <w:delText xml:space="preserve">won’t </w:delText>
        </w:r>
      </w:del>
      <w:ins w:id="141" w:author="Tran Do Dat" w:date="2012-02-02T14:17:00Z">
        <w:r w:rsidR="009F4F02">
          <w:rPr>
            <w:sz w:val="20"/>
          </w:rPr>
          <w:t>does not</w:t>
        </w:r>
        <w:r w:rsidR="009F4F02" w:rsidRPr="00874C98">
          <w:rPr>
            <w:sz w:val="20"/>
          </w:rPr>
          <w:t xml:space="preserve"> </w:t>
        </w:r>
      </w:ins>
      <w:r w:rsidRPr="00874C98">
        <w:rPr>
          <w:sz w:val="20"/>
        </w:rPr>
        <w:t xml:space="preserve">form the redundant </w:t>
      </w:r>
      <w:r w:rsidRPr="00874C98">
        <w:rPr>
          <w:i/>
          <w:sz w:val="20"/>
        </w:rPr>
        <w:t xml:space="preserve">nodes </w:t>
      </w:r>
      <w:r w:rsidRPr="00874C98">
        <w:rPr>
          <w:sz w:val="20"/>
        </w:rPr>
        <w:t xml:space="preserve">and </w:t>
      </w:r>
      <w:ins w:id="142" w:author="lelightwin" w:date="2012-02-03T17:27:00Z">
        <w:r w:rsidR="00704E11">
          <w:rPr>
            <w:sz w:val="20"/>
          </w:rPr>
          <w:t>decrease</w:t>
        </w:r>
      </w:ins>
      <w:ins w:id="143" w:author="Tran Do Dat" w:date="2012-02-02T14:17:00Z">
        <w:del w:id="144" w:author="lelightwin" w:date="2012-02-03T17:27:00Z">
          <w:r w:rsidR="009F4F02" w:rsidDel="00704E11">
            <w:rPr>
              <w:sz w:val="20"/>
            </w:rPr>
            <w:delText xml:space="preserve">does not </w:delText>
          </w:r>
        </w:del>
      </w:ins>
      <w:del w:id="145" w:author="lelightwin" w:date="2012-02-03T17:27:00Z">
        <w:r w:rsidRPr="00874C98" w:rsidDel="00704E11">
          <w:rPr>
            <w:sz w:val="20"/>
          </w:rPr>
          <w:delText>decrease</w:delText>
        </w:r>
      </w:del>
      <w:r w:rsidRPr="00874C98">
        <w:rPr>
          <w:sz w:val="20"/>
        </w:rPr>
        <w:t xml:space="preserve"> the </w:t>
      </w:r>
      <w:ins w:id="146" w:author="lelightwin" w:date="2012-02-03T17:28:00Z">
        <w:r w:rsidR="00704E11">
          <w:rPr>
            <w:sz w:val="20"/>
          </w:rPr>
          <w:t xml:space="preserve">number of </w:t>
        </w:r>
      </w:ins>
      <w:r w:rsidRPr="00874C98">
        <w:rPr>
          <w:sz w:val="20"/>
        </w:rPr>
        <w:t>loop step</w:t>
      </w:r>
      <w:ins w:id="147" w:author="lelightwin" w:date="2012-02-03T17:28:00Z">
        <w:r w:rsidR="00704E11">
          <w:rPr>
            <w:sz w:val="20"/>
          </w:rPr>
          <w:t>s</w:t>
        </w:r>
      </w:ins>
      <w:r w:rsidRPr="00874C98">
        <w:rPr>
          <w:sz w:val="20"/>
        </w:rPr>
        <w:t xml:space="preserve"> of A* algorithm.</w:t>
      </w:r>
    </w:p>
    <w:p w:rsidR="00412421" w:rsidRDefault="00412421" w:rsidP="00AA250F">
      <w:pPr>
        <w:spacing w:before="0" w:after="0"/>
        <w:ind w:firstLine="360"/>
        <w:jc w:val="both"/>
        <w:rPr>
          <w:sz w:val="20"/>
        </w:rPr>
      </w:pPr>
      <w:r w:rsidRPr="00874C98">
        <w:rPr>
          <w:sz w:val="20"/>
        </w:rPr>
        <w:t xml:space="preserve">For instance, if the candidate has the start-end position as </w:t>
      </w:r>
      <w:proofErr w:type="gramStart"/>
      <w:r w:rsidRPr="00874C98">
        <w:rPr>
          <w:sz w:val="20"/>
        </w:rPr>
        <w:t>X(</w:t>
      </w:r>
      <w:proofErr w:type="gramEnd"/>
      <w:r w:rsidRPr="00874C98">
        <w:rPr>
          <w:sz w:val="20"/>
        </w:rPr>
        <w:t xml:space="preserve">7-10) and the CHART has the content </w:t>
      </w:r>
      <w:del w:id="148" w:author="Tran Do Dat" w:date="2012-02-02T14:21:00Z">
        <w:r w:rsidRPr="00874C98" w:rsidDel="005F6153">
          <w:rPr>
            <w:sz w:val="20"/>
          </w:rPr>
          <w:delText>like a below table</w:delText>
        </w:r>
      </w:del>
      <w:ins w:id="149" w:author="Tran Do Dat" w:date="2012-02-02T14:21:00Z">
        <w:r w:rsidR="005F6153">
          <w:rPr>
            <w:sz w:val="20"/>
          </w:rPr>
          <w:t xml:space="preserve"> in </w:t>
        </w:r>
      </w:ins>
      <w:ins w:id="150" w:author="Tran Do Dat" w:date="2012-02-02T14:20:00Z">
        <w:r w:rsidR="005F6153">
          <w:rPr>
            <w:sz w:val="20"/>
          </w:rPr>
          <w:t>Table 2</w:t>
        </w:r>
      </w:ins>
      <w:del w:id="151" w:author="Tran Do Dat" w:date="2012-02-02T14:21:00Z">
        <w:r w:rsidRPr="00874C98" w:rsidDel="005F6153">
          <w:rPr>
            <w:sz w:val="20"/>
          </w:rPr>
          <w:delText>:</w:delText>
        </w:r>
      </w:del>
      <w:ins w:id="152" w:author="Tran Do Dat" w:date="2012-02-02T14:21:00Z">
        <w:r w:rsidR="005F6153">
          <w:rPr>
            <w:sz w:val="20"/>
          </w:rPr>
          <w:t>.</w:t>
        </w:r>
      </w:ins>
    </w:p>
    <w:p w:rsidR="00722ED1" w:rsidRPr="00874C98" w:rsidRDefault="00722ED1" w:rsidP="00AA250F">
      <w:pPr>
        <w:spacing w:before="0" w:after="0"/>
        <w:ind w:firstLine="360"/>
        <w:jc w:val="both"/>
        <w:rPr>
          <w:sz w:val="20"/>
        </w:rPr>
      </w:pPr>
    </w:p>
    <w:p w:rsidR="00412421" w:rsidRPr="00874C98" w:rsidRDefault="00412421" w:rsidP="00AA250F">
      <w:pPr>
        <w:pStyle w:val="Caption"/>
        <w:keepNext/>
        <w:spacing w:before="0" w:after="0"/>
        <w:rPr>
          <w:i/>
          <w:sz w:val="20"/>
          <w:szCs w:val="20"/>
        </w:rPr>
      </w:pPr>
      <w:bookmarkStart w:id="153" w:name="_Toc294264393"/>
      <w:r w:rsidRPr="00874C98">
        <w:rPr>
          <w:sz w:val="20"/>
          <w:szCs w:val="20"/>
        </w:rPr>
        <w:t xml:space="preserve">Table 2 </w:t>
      </w:r>
      <w:r w:rsidRPr="00874C98">
        <w:rPr>
          <w:sz w:val="20"/>
          <w:szCs w:val="20"/>
        </w:rPr>
        <w:softHyphen/>
        <w:t>– All the start-end pos of CHART</w:t>
      </w:r>
      <w:bookmarkEnd w:id="153"/>
      <w:r w:rsidRPr="00874C98">
        <w:rPr>
          <w:sz w:val="20"/>
          <w:szCs w:val="20"/>
        </w:rPr>
        <w:t xml:space="preserve"> </w:t>
      </w:r>
      <w:r w:rsidRPr="00874C98">
        <w:rPr>
          <w:i/>
          <w:sz w:val="20"/>
          <w:szCs w:val="20"/>
        </w:rPr>
        <w:t>nodes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51"/>
        <w:gridCol w:w="802"/>
        <w:gridCol w:w="899"/>
        <w:gridCol w:w="850"/>
        <w:gridCol w:w="799"/>
      </w:tblGrid>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w:t>
            </w:r>
          </w:p>
          <w:p w:rsidR="00412421" w:rsidRPr="00412421" w:rsidRDefault="00412421" w:rsidP="00AA250F">
            <w:pPr>
              <w:spacing w:before="0" w:after="0"/>
              <w:jc w:val="center"/>
              <w:rPr>
                <w:sz w:val="18"/>
                <w:szCs w:val="18"/>
              </w:rPr>
            </w:pPr>
            <w:r w:rsidRPr="00412421">
              <w:rPr>
                <w:sz w:val="18"/>
                <w:szCs w:val="18"/>
              </w:rPr>
              <w:t>(1-8)</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w:t>
            </w:r>
          </w:p>
          <w:p w:rsidR="00412421" w:rsidRPr="00412421" w:rsidRDefault="00412421" w:rsidP="00AA250F">
            <w:pPr>
              <w:spacing w:before="0" w:after="0"/>
              <w:jc w:val="center"/>
              <w:rPr>
                <w:sz w:val="18"/>
                <w:szCs w:val="18"/>
              </w:rPr>
            </w:pPr>
            <w:r w:rsidRPr="00412421">
              <w:rPr>
                <w:sz w:val="18"/>
                <w:szCs w:val="18"/>
              </w:rPr>
              <w:t>(6-16)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w:t>
            </w:r>
          </w:p>
          <w:p w:rsidR="00412421" w:rsidRPr="00412421" w:rsidRDefault="00412421" w:rsidP="00AA250F">
            <w:pPr>
              <w:spacing w:before="0" w:after="0"/>
              <w:jc w:val="center"/>
              <w:rPr>
                <w:sz w:val="18"/>
                <w:szCs w:val="18"/>
              </w:rPr>
            </w:pPr>
            <w:r w:rsidRPr="00412421">
              <w:rPr>
                <w:sz w:val="18"/>
                <w:szCs w:val="18"/>
              </w:rPr>
              <w:t>(15-35)</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4</w:t>
            </w:r>
          </w:p>
          <w:p w:rsidR="00412421" w:rsidRPr="00412421" w:rsidRDefault="00412421" w:rsidP="00AA250F">
            <w:pPr>
              <w:spacing w:before="0" w:after="0"/>
              <w:jc w:val="center"/>
              <w:rPr>
                <w:sz w:val="18"/>
                <w:szCs w:val="18"/>
              </w:rPr>
            </w:pPr>
            <w:r w:rsidRPr="00412421">
              <w:rPr>
                <w:sz w:val="18"/>
                <w:szCs w:val="18"/>
              </w:rPr>
              <w:t>(5-20)</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5</w:t>
            </w:r>
          </w:p>
          <w:p w:rsidR="00412421" w:rsidRPr="00412421" w:rsidRDefault="00412421" w:rsidP="00AA250F">
            <w:pPr>
              <w:spacing w:before="0" w:after="0"/>
              <w:jc w:val="center"/>
              <w:rPr>
                <w:sz w:val="18"/>
                <w:szCs w:val="18"/>
              </w:rPr>
            </w:pPr>
            <w:r w:rsidRPr="00412421">
              <w:rPr>
                <w:sz w:val="18"/>
                <w:szCs w:val="18"/>
              </w:rPr>
              <w:t>(2-7)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6</w:t>
            </w:r>
          </w:p>
          <w:p w:rsidR="00412421" w:rsidRPr="00412421" w:rsidRDefault="00412421" w:rsidP="00AA250F">
            <w:pPr>
              <w:spacing w:before="0" w:after="0"/>
              <w:jc w:val="center"/>
              <w:rPr>
                <w:sz w:val="18"/>
                <w:szCs w:val="18"/>
              </w:rPr>
            </w:pPr>
            <w:r w:rsidRPr="00412421">
              <w:rPr>
                <w:sz w:val="18"/>
                <w:szCs w:val="18"/>
              </w:rPr>
              <w:t>(10-11)</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7</w:t>
            </w:r>
          </w:p>
          <w:p w:rsidR="00412421" w:rsidRPr="00412421" w:rsidRDefault="00412421" w:rsidP="00AA250F">
            <w:pPr>
              <w:spacing w:before="0" w:after="0"/>
              <w:jc w:val="center"/>
              <w:rPr>
                <w:sz w:val="18"/>
                <w:szCs w:val="18"/>
              </w:rPr>
            </w:pPr>
            <w:r w:rsidRPr="00412421">
              <w:rPr>
                <w:sz w:val="18"/>
                <w:szCs w:val="18"/>
              </w:rPr>
              <w:t>(8-27)</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8</w:t>
            </w:r>
          </w:p>
          <w:p w:rsidR="00412421" w:rsidRPr="00412421" w:rsidRDefault="00412421" w:rsidP="00AA250F">
            <w:pPr>
              <w:spacing w:before="0" w:after="0"/>
              <w:jc w:val="center"/>
              <w:rPr>
                <w:sz w:val="18"/>
                <w:szCs w:val="18"/>
              </w:rPr>
            </w:pPr>
            <w:r w:rsidRPr="00412421">
              <w:rPr>
                <w:sz w:val="18"/>
                <w:szCs w:val="18"/>
              </w:rPr>
              <w:t>(2-21)</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9</w:t>
            </w:r>
          </w:p>
          <w:p w:rsidR="00412421" w:rsidRPr="00412421" w:rsidRDefault="00412421" w:rsidP="00AA250F">
            <w:pPr>
              <w:spacing w:before="0" w:after="0"/>
              <w:jc w:val="center"/>
              <w:rPr>
                <w:sz w:val="18"/>
                <w:szCs w:val="18"/>
              </w:rPr>
            </w:pPr>
            <w:r w:rsidRPr="00412421">
              <w:rPr>
                <w:sz w:val="18"/>
                <w:szCs w:val="18"/>
              </w:rPr>
              <w:t>(9-11)</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10</w:t>
            </w:r>
          </w:p>
          <w:p w:rsidR="00412421" w:rsidRPr="00412421" w:rsidRDefault="00412421" w:rsidP="00AA250F">
            <w:pPr>
              <w:spacing w:before="0" w:after="0"/>
              <w:jc w:val="center"/>
              <w:rPr>
                <w:sz w:val="18"/>
                <w:szCs w:val="18"/>
              </w:rPr>
            </w:pPr>
            <w:r w:rsidRPr="00412421">
              <w:rPr>
                <w:sz w:val="18"/>
                <w:szCs w:val="18"/>
              </w:rPr>
              <w:t>(2-13)</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11</w:t>
            </w:r>
          </w:p>
          <w:p w:rsidR="00412421" w:rsidRPr="00412421" w:rsidRDefault="00412421" w:rsidP="00AA250F">
            <w:pPr>
              <w:spacing w:before="0" w:after="0"/>
              <w:jc w:val="center"/>
              <w:rPr>
                <w:sz w:val="18"/>
                <w:szCs w:val="18"/>
              </w:rPr>
            </w:pPr>
            <w:r w:rsidRPr="00412421">
              <w:rPr>
                <w:sz w:val="18"/>
                <w:szCs w:val="18"/>
              </w:rPr>
              <w:t>(6-14)</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12</w:t>
            </w:r>
          </w:p>
          <w:p w:rsidR="00412421" w:rsidRPr="00412421" w:rsidRDefault="00412421" w:rsidP="00AA250F">
            <w:pPr>
              <w:spacing w:before="0" w:after="0"/>
              <w:jc w:val="center"/>
              <w:rPr>
                <w:sz w:val="18"/>
                <w:szCs w:val="18"/>
              </w:rPr>
            </w:pPr>
            <w:r w:rsidRPr="00412421">
              <w:rPr>
                <w:sz w:val="18"/>
                <w:szCs w:val="18"/>
              </w:rPr>
              <w:t>(15-26)</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13</w:t>
            </w:r>
          </w:p>
          <w:p w:rsidR="00412421" w:rsidRPr="00412421" w:rsidRDefault="00412421" w:rsidP="00AA250F">
            <w:pPr>
              <w:spacing w:before="0" w:after="0"/>
              <w:jc w:val="center"/>
              <w:rPr>
                <w:sz w:val="18"/>
                <w:szCs w:val="18"/>
              </w:rPr>
            </w:pPr>
            <w:r w:rsidRPr="00412421">
              <w:rPr>
                <w:sz w:val="18"/>
                <w:szCs w:val="18"/>
              </w:rPr>
              <w:t>(14-23)</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14</w:t>
            </w:r>
          </w:p>
          <w:p w:rsidR="00412421" w:rsidRPr="00412421" w:rsidRDefault="00412421" w:rsidP="00AA250F">
            <w:pPr>
              <w:spacing w:before="0" w:after="0"/>
              <w:jc w:val="center"/>
              <w:rPr>
                <w:sz w:val="18"/>
                <w:szCs w:val="18"/>
              </w:rPr>
            </w:pPr>
            <w:r w:rsidRPr="00412421">
              <w:rPr>
                <w:sz w:val="18"/>
                <w:szCs w:val="18"/>
              </w:rPr>
              <w:t>(5-18)</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15</w:t>
            </w:r>
          </w:p>
          <w:p w:rsidR="00412421" w:rsidRPr="00412421" w:rsidRDefault="00412421" w:rsidP="00AA250F">
            <w:pPr>
              <w:spacing w:before="0" w:after="0"/>
              <w:jc w:val="center"/>
              <w:rPr>
                <w:sz w:val="18"/>
                <w:szCs w:val="18"/>
              </w:rPr>
            </w:pPr>
            <w:r w:rsidRPr="00412421">
              <w:rPr>
                <w:sz w:val="18"/>
                <w:szCs w:val="18"/>
              </w:rPr>
              <w:t>(1-7)</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16</w:t>
            </w:r>
          </w:p>
          <w:p w:rsidR="00412421" w:rsidRPr="00412421" w:rsidRDefault="00412421" w:rsidP="00AA250F">
            <w:pPr>
              <w:spacing w:before="0" w:after="0"/>
              <w:jc w:val="center"/>
              <w:rPr>
                <w:sz w:val="18"/>
                <w:szCs w:val="18"/>
              </w:rPr>
            </w:pPr>
            <w:r w:rsidRPr="00412421">
              <w:rPr>
                <w:sz w:val="18"/>
                <w:szCs w:val="18"/>
              </w:rPr>
              <w:t>(9-16)</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17</w:t>
            </w:r>
          </w:p>
          <w:p w:rsidR="00412421" w:rsidRPr="00412421" w:rsidRDefault="00412421" w:rsidP="00AA250F">
            <w:pPr>
              <w:spacing w:before="0" w:after="0"/>
              <w:jc w:val="center"/>
              <w:rPr>
                <w:sz w:val="18"/>
                <w:szCs w:val="18"/>
              </w:rPr>
            </w:pPr>
            <w:r w:rsidRPr="00412421">
              <w:rPr>
                <w:sz w:val="18"/>
                <w:szCs w:val="18"/>
              </w:rPr>
              <w:t>(12-17)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18</w:t>
            </w:r>
          </w:p>
          <w:p w:rsidR="00412421" w:rsidRPr="00412421" w:rsidRDefault="00412421" w:rsidP="00AA250F">
            <w:pPr>
              <w:spacing w:before="0" w:after="0"/>
              <w:jc w:val="center"/>
              <w:rPr>
                <w:sz w:val="18"/>
                <w:szCs w:val="18"/>
              </w:rPr>
            </w:pPr>
            <w:r w:rsidRPr="00412421">
              <w:rPr>
                <w:sz w:val="18"/>
                <w:szCs w:val="18"/>
              </w:rPr>
              <w:t>(7-18)</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lastRenderedPageBreak/>
              <w:t>X</w:t>
            </w:r>
            <w:r w:rsidRPr="00412421">
              <w:rPr>
                <w:sz w:val="18"/>
                <w:szCs w:val="18"/>
                <w:vertAlign w:val="subscript"/>
              </w:rPr>
              <w:t>19</w:t>
            </w:r>
          </w:p>
          <w:p w:rsidR="00412421" w:rsidRPr="00412421" w:rsidRDefault="00412421" w:rsidP="00AA250F">
            <w:pPr>
              <w:spacing w:before="0" w:after="0"/>
              <w:jc w:val="center"/>
              <w:rPr>
                <w:sz w:val="18"/>
                <w:szCs w:val="18"/>
              </w:rPr>
            </w:pPr>
            <w:r w:rsidRPr="00412421">
              <w:rPr>
                <w:sz w:val="18"/>
                <w:szCs w:val="18"/>
              </w:rPr>
              <w:t>(6-25)</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20</w:t>
            </w:r>
          </w:p>
          <w:p w:rsidR="00412421" w:rsidRPr="00412421" w:rsidRDefault="00412421" w:rsidP="00AA250F">
            <w:pPr>
              <w:spacing w:before="0" w:after="0"/>
              <w:jc w:val="center"/>
              <w:rPr>
                <w:sz w:val="18"/>
                <w:szCs w:val="18"/>
              </w:rPr>
            </w:pPr>
            <w:r w:rsidRPr="00412421">
              <w:rPr>
                <w:sz w:val="18"/>
                <w:szCs w:val="18"/>
              </w:rPr>
              <w:t>(13-26)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21</w:t>
            </w:r>
          </w:p>
          <w:p w:rsidR="00412421" w:rsidRPr="00412421" w:rsidRDefault="00412421" w:rsidP="00AA250F">
            <w:pPr>
              <w:spacing w:before="0" w:after="0"/>
              <w:jc w:val="center"/>
              <w:rPr>
                <w:sz w:val="18"/>
                <w:szCs w:val="18"/>
              </w:rPr>
            </w:pPr>
            <w:r w:rsidRPr="00412421">
              <w:rPr>
                <w:sz w:val="18"/>
                <w:szCs w:val="18"/>
              </w:rPr>
              <w:t>(11-16)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22</w:t>
            </w:r>
          </w:p>
          <w:p w:rsidR="00412421" w:rsidRPr="00412421" w:rsidRDefault="00412421" w:rsidP="00AA250F">
            <w:pPr>
              <w:spacing w:before="0" w:after="0"/>
              <w:jc w:val="center"/>
              <w:rPr>
                <w:sz w:val="18"/>
                <w:szCs w:val="18"/>
              </w:rPr>
            </w:pPr>
            <w:r w:rsidRPr="00412421">
              <w:rPr>
                <w:sz w:val="18"/>
                <w:szCs w:val="18"/>
              </w:rPr>
              <w:t>(9-24)</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23</w:t>
            </w:r>
          </w:p>
          <w:p w:rsidR="00412421" w:rsidRPr="00412421" w:rsidRDefault="00412421" w:rsidP="00AA250F">
            <w:pPr>
              <w:spacing w:before="0" w:after="0"/>
              <w:jc w:val="center"/>
              <w:rPr>
                <w:sz w:val="18"/>
                <w:szCs w:val="18"/>
              </w:rPr>
            </w:pPr>
            <w:r w:rsidRPr="00412421">
              <w:rPr>
                <w:sz w:val="18"/>
                <w:szCs w:val="18"/>
              </w:rPr>
              <w:t>(11-20)</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24</w:t>
            </w:r>
          </w:p>
          <w:p w:rsidR="00412421" w:rsidRPr="00412421" w:rsidRDefault="00412421" w:rsidP="00AA250F">
            <w:pPr>
              <w:spacing w:before="0" w:after="0"/>
              <w:jc w:val="center"/>
              <w:rPr>
                <w:sz w:val="18"/>
                <w:szCs w:val="18"/>
              </w:rPr>
            </w:pPr>
            <w:r w:rsidRPr="00412421">
              <w:rPr>
                <w:sz w:val="18"/>
                <w:szCs w:val="18"/>
              </w:rPr>
              <w:t>(8-18)</w:t>
            </w:r>
          </w:p>
        </w:tc>
      </w:tr>
      <w:tr w:rsidR="00412421" w:rsidRPr="00412421" w:rsidTr="0090491A">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25</w:t>
            </w:r>
          </w:p>
          <w:p w:rsidR="00412421" w:rsidRPr="00412421" w:rsidRDefault="00412421" w:rsidP="00AA250F">
            <w:pPr>
              <w:spacing w:before="0" w:after="0"/>
              <w:jc w:val="center"/>
              <w:rPr>
                <w:sz w:val="18"/>
                <w:szCs w:val="18"/>
              </w:rPr>
            </w:pPr>
            <w:r w:rsidRPr="00412421">
              <w:rPr>
                <w:sz w:val="18"/>
                <w:szCs w:val="18"/>
              </w:rPr>
              <w:t>(7-16)</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26</w:t>
            </w:r>
          </w:p>
          <w:p w:rsidR="00412421" w:rsidRPr="00412421" w:rsidRDefault="00412421" w:rsidP="00AA250F">
            <w:pPr>
              <w:spacing w:before="0" w:after="0"/>
              <w:jc w:val="center"/>
              <w:rPr>
                <w:sz w:val="18"/>
                <w:szCs w:val="18"/>
              </w:rPr>
            </w:pPr>
            <w:r w:rsidRPr="00412421">
              <w:rPr>
                <w:sz w:val="18"/>
                <w:szCs w:val="18"/>
              </w:rPr>
              <w:t>(14-16)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27</w:t>
            </w:r>
          </w:p>
          <w:p w:rsidR="00412421" w:rsidRPr="00412421" w:rsidRDefault="00412421" w:rsidP="00AA250F">
            <w:pPr>
              <w:spacing w:before="0" w:after="0"/>
              <w:jc w:val="center"/>
              <w:rPr>
                <w:sz w:val="18"/>
                <w:szCs w:val="18"/>
              </w:rPr>
            </w:pPr>
            <w:r w:rsidRPr="00412421">
              <w:rPr>
                <w:sz w:val="18"/>
                <w:szCs w:val="18"/>
              </w:rPr>
              <w:t>(4-6)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28</w:t>
            </w:r>
          </w:p>
          <w:p w:rsidR="00412421" w:rsidRPr="00412421" w:rsidRDefault="00412421" w:rsidP="00AA250F">
            <w:pPr>
              <w:spacing w:before="0" w:after="0"/>
              <w:jc w:val="center"/>
              <w:rPr>
                <w:sz w:val="18"/>
                <w:szCs w:val="18"/>
              </w:rPr>
            </w:pPr>
            <w:r w:rsidRPr="00412421">
              <w:rPr>
                <w:sz w:val="18"/>
                <w:szCs w:val="18"/>
              </w:rPr>
              <w:t>(13-21)</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29</w:t>
            </w:r>
          </w:p>
          <w:p w:rsidR="00412421" w:rsidRPr="00412421" w:rsidRDefault="00412421" w:rsidP="00AA250F">
            <w:pPr>
              <w:spacing w:before="0" w:after="0"/>
              <w:jc w:val="center"/>
              <w:rPr>
                <w:sz w:val="18"/>
                <w:szCs w:val="18"/>
              </w:rPr>
            </w:pPr>
            <w:r w:rsidRPr="00412421">
              <w:rPr>
                <w:sz w:val="18"/>
                <w:szCs w:val="18"/>
              </w:rPr>
              <w:t>(4-8)</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30</w:t>
            </w:r>
          </w:p>
          <w:p w:rsidR="00412421" w:rsidRPr="00412421" w:rsidRDefault="00412421" w:rsidP="00AA250F">
            <w:pPr>
              <w:spacing w:before="0" w:after="0"/>
              <w:jc w:val="center"/>
              <w:rPr>
                <w:sz w:val="18"/>
                <w:szCs w:val="18"/>
              </w:rPr>
            </w:pPr>
            <w:r w:rsidRPr="00412421">
              <w:rPr>
                <w:sz w:val="18"/>
                <w:szCs w:val="18"/>
              </w:rPr>
              <w:t>(11-13)</w:t>
            </w:r>
          </w:p>
        </w:tc>
      </w:tr>
    </w:tbl>
    <w:p w:rsidR="00412421" w:rsidRPr="00874C98" w:rsidRDefault="00412421" w:rsidP="00AA250F">
      <w:pPr>
        <w:spacing w:before="0" w:after="0"/>
        <w:ind w:firstLine="426"/>
        <w:jc w:val="center"/>
        <w:rPr>
          <w:sz w:val="20"/>
        </w:rPr>
      </w:pPr>
    </w:p>
    <w:p w:rsidR="00412421" w:rsidRPr="00874C98" w:rsidRDefault="00412421" w:rsidP="00AA250F">
      <w:pPr>
        <w:spacing w:before="0" w:after="0"/>
        <w:ind w:firstLine="360"/>
        <w:jc w:val="both"/>
        <w:rPr>
          <w:sz w:val="20"/>
        </w:rPr>
      </w:pPr>
      <w:r w:rsidRPr="00874C98">
        <w:rPr>
          <w:sz w:val="20"/>
        </w:rPr>
        <w:t xml:space="preserve">With the input (candidate and CHART </w:t>
      </w:r>
      <w:r w:rsidRPr="00874C98">
        <w:rPr>
          <w:i/>
          <w:sz w:val="20"/>
        </w:rPr>
        <w:t xml:space="preserve">nodes </w:t>
      </w:r>
      <w:r w:rsidRPr="00874C98">
        <w:rPr>
          <w:sz w:val="20"/>
        </w:rPr>
        <w:t>position)</w:t>
      </w:r>
      <w:del w:id="154" w:author="Tran Do Dat" w:date="2012-02-02T14:22:00Z">
        <w:r w:rsidRPr="00874C98" w:rsidDel="005F6153">
          <w:rPr>
            <w:sz w:val="20"/>
          </w:rPr>
          <w:delText xml:space="preserve"> like that</w:delText>
        </w:r>
      </w:del>
      <w:r w:rsidRPr="00874C98">
        <w:rPr>
          <w:sz w:val="20"/>
        </w:rPr>
        <w:t xml:space="preserve">, </w:t>
      </w:r>
      <w:ins w:id="155" w:author="Tran Do Dat" w:date="2012-02-02T14:18:00Z">
        <w:r w:rsidR="009F4F02">
          <w:rPr>
            <w:sz w:val="20"/>
          </w:rPr>
          <w:t xml:space="preserve">the </w:t>
        </w:r>
      </w:ins>
      <w:r>
        <w:rPr>
          <w:sz w:val="20"/>
        </w:rPr>
        <w:t>hierarchical tree</w:t>
      </w:r>
      <w:r w:rsidRPr="00874C98">
        <w:rPr>
          <w:sz w:val="20"/>
        </w:rPr>
        <w:t xml:space="preserve"> algorithm will process and provide the output chain to check </w:t>
      </w:r>
      <w:del w:id="156" w:author="Tran Do Dat" w:date="2012-02-02T14:23:00Z">
        <w:r w:rsidRPr="00874C98" w:rsidDel="005F6153">
          <w:rPr>
            <w:sz w:val="20"/>
          </w:rPr>
          <w:delText>like this</w:delText>
        </w:r>
      </w:del>
      <w:ins w:id="157" w:author="Tran Do Dat" w:date="2012-02-02T14:24:00Z">
        <w:r w:rsidR="005F6153">
          <w:rPr>
            <w:sz w:val="20"/>
          </w:rPr>
          <w:t xml:space="preserve">that is presented in </w:t>
        </w:r>
      </w:ins>
      <w:ins w:id="158" w:author="Tran Do Dat" w:date="2012-02-02T14:23:00Z">
        <w:r w:rsidR="005F6153">
          <w:rPr>
            <w:sz w:val="20"/>
          </w:rPr>
          <w:t>Table 3</w:t>
        </w:r>
      </w:ins>
      <w:r w:rsidRPr="00874C98">
        <w:rPr>
          <w:sz w:val="20"/>
        </w:rPr>
        <w:t>:</w:t>
      </w:r>
    </w:p>
    <w:p w:rsidR="00412421" w:rsidRPr="00874C98" w:rsidRDefault="00412421" w:rsidP="00AA250F">
      <w:pPr>
        <w:spacing w:before="0" w:after="0"/>
        <w:ind w:firstLine="426"/>
        <w:jc w:val="both"/>
        <w:rPr>
          <w:sz w:val="20"/>
        </w:rPr>
      </w:pPr>
    </w:p>
    <w:p w:rsidR="00412421" w:rsidRPr="00874C98" w:rsidRDefault="00412421" w:rsidP="00AA250F">
      <w:pPr>
        <w:pStyle w:val="Caption"/>
        <w:keepNext/>
        <w:spacing w:before="0" w:after="0"/>
        <w:rPr>
          <w:i/>
          <w:sz w:val="20"/>
          <w:szCs w:val="20"/>
        </w:rPr>
      </w:pPr>
      <w:r w:rsidRPr="00874C98">
        <w:rPr>
          <w:sz w:val="20"/>
          <w:szCs w:val="20"/>
        </w:rPr>
        <w:t xml:space="preserve">Table 3 – all the combinable chain of the candidate and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8"/>
        <w:gridCol w:w="3042"/>
        <w:gridCol w:w="1508"/>
      </w:tblGrid>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Position</w:t>
            </w:r>
          </w:p>
        </w:tc>
        <w:tc>
          <w:tcPr>
            <w:tcW w:w="1508" w:type="dxa"/>
            <w:vAlign w:val="center"/>
          </w:tcPr>
          <w:p w:rsidR="00412421" w:rsidRPr="00412421" w:rsidRDefault="00412421" w:rsidP="00AA250F">
            <w:pPr>
              <w:spacing w:before="0" w:after="0"/>
              <w:jc w:val="center"/>
              <w:rPr>
                <w:i/>
                <w:sz w:val="18"/>
                <w:szCs w:val="18"/>
              </w:rPr>
            </w:pPr>
            <w:r w:rsidRPr="00412421">
              <w:rPr>
                <w:i/>
                <w:sz w:val="18"/>
                <w:szCs w:val="18"/>
              </w:rPr>
              <w:t>node</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4</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[2-7]</w:t>
            </w:r>
            <w:r w:rsidRPr="00412421">
              <w:rPr>
                <w:b/>
                <w:sz w:val="18"/>
                <w:szCs w:val="18"/>
              </w:rPr>
              <w:t>[7-10]</w:t>
            </w:r>
            <w:r w:rsidRPr="00412421">
              <w:rPr>
                <w:sz w:val="18"/>
                <w:szCs w:val="18"/>
              </w:rPr>
              <w:t>[10-11]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6</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7</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8</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14</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16</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17</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18</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19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90491A">
        <w:tc>
          <w:tcPr>
            <w:tcW w:w="468" w:type="dxa"/>
            <w:vAlign w:val="center"/>
          </w:tcPr>
          <w:p w:rsidR="00412421" w:rsidRPr="00412421" w:rsidRDefault="00412421" w:rsidP="00AA250F">
            <w:pPr>
              <w:spacing w:before="0" w:after="0"/>
              <w:jc w:val="center"/>
              <w:rPr>
                <w:sz w:val="18"/>
                <w:szCs w:val="18"/>
              </w:rPr>
            </w:pPr>
            <w:r w:rsidRPr="00412421">
              <w:rPr>
                <w:sz w:val="18"/>
                <w:szCs w:val="18"/>
              </w:rPr>
              <w:t>21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412421" w:rsidRDefault="00412421" w:rsidP="00AA250F">
      <w:pPr>
        <w:pStyle w:val="BodyTextIndent3"/>
        <w:spacing w:before="0" w:after="0"/>
        <w:ind w:firstLine="0"/>
      </w:pPr>
    </w:p>
    <w:p w:rsidR="00412421" w:rsidRPr="00412421" w:rsidRDefault="00412421" w:rsidP="00AA250F">
      <w:pPr>
        <w:pStyle w:val="BodyTextIndent3"/>
        <w:spacing w:before="0" w:after="0"/>
        <w:ind w:firstLine="360"/>
      </w:pPr>
      <w:del w:id="159" w:author="Tran Do Dat" w:date="2012-02-02T14:25:00Z">
        <w:r w:rsidRPr="00874C98" w:rsidDel="005F6153">
          <w:delText>So</w:delText>
        </w:r>
      </w:del>
      <w:ins w:id="160" w:author="Tran Do Dat" w:date="2012-02-02T14:25:00Z">
        <w:r w:rsidR="005F6153">
          <w:t>Thus</w:t>
        </w:r>
      </w:ins>
      <w:r w:rsidRPr="00874C98">
        <w:t>, assum</w:t>
      </w:r>
      <w:del w:id="161" w:author="Tran Do Dat" w:date="2012-02-02T14:25:00Z">
        <w:r w:rsidRPr="00874C98" w:rsidDel="005F6153">
          <w:delText>e</w:delText>
        </w:r>
      </w:del>
      <w:ins w:id="162" w:author="Tran Do Dat" w:date="2012-02-02T14:25:00Z">
        <w:r w:rsidR="005F6153">
          <w:t>ing</w:t>
        </w:r>
      </w:ins>
      <w:r w:rsidRPr="00874C98">
        <w:t xml:space="preserve"> that there is a rule as 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 xml:space="preserve">28 </w:t>
      </w:r>
      <w:r w:rsidRPr="00874C98">
        <w:t xml:space="preserve">relevant to the chain 16, the </w:t>
      </w:r>
      <w:r w:rsidRPr="00874C98">
        <w:rPr>
          <w:i/>
        </w:rPr>
        <w:t xml:space="preserve">node </w:t>
      </w:r>
      <w:r w:rsidRPr="00874C98">
        <w:t>A(2,21) will form with the relevant position.</w:t>
      </w:r>
    </w:p>
    <w:p w:rsidR="00945F49" w:rsidRDefault="00945F49" w:rsidP="00AA250F">
      <w:pPr>
        <w:spacing w:before="0" w:after="0"/>
        <w:jc w:val="both"/>
        <w:rPr>
          <w:sz w:val="20"/>
        </w:rPr>
      </w:pPr>
    </w:p>
    <w:p w:rsidR="00412421" w:rsidRDefault="00733EB2" w:rsidP="00AA250F">
      <w:pPr>
        <w:spacing w:before="0" w:after="0"/>
        <w:jc w:val="both"/>
        <w:rPr>
          <w:i/>
          <w:sz w:val="20"/>
        </w:rPr>
      </w:pPr>
      <w:r>
        <w:rPr>
          <w:i/>
          <w:sz w:val="20"/>
        </w:rPr>
        <w:t xml:space="preserve">3.2.2. The </w:t>
      </w:r>
      <w:ins w:id="163" w:author="Tran Do Dat" w:date="2012-02-02T14:26:00Z">
        <w:r w:rsidR="005F6153">
          <w:rPr>
            <w:i/>
            <w:sz w:val="20"/>
          </w:rPr>
          <w:t xml:space="preserve">proposed </w:t>
        </w:r>
      </w:ins>
      <w:r>
        <w:rPr>
          <w:i/>
          <w:sz w:val="20"/>
        </w:rPr>
        <w:t>HTA model</w:t>
      </w:r>
    </w:p>
    <w:p w:rsidR="00412421" w:rsidRPr="00874C98" w:rsidRDefault="00412421" w:rsidP="00AA250F">
      <w:pPr>
        <w:spacing w:before="0" w:after="0"/>
        <w:ind w:firstLine="360"/>
        <w:jc w:val="both"/>
        <w:rPr>
          <w:sz w:val="20"/>
        </w:rPr>
      </w:pPr>
      <w:r>
        <w:rPr>
          <w:sz w:val="20"/>
        </w:rPr>
        <w:t>HTA</w:t>
      </w:r>
      <w:r w:rsidRPr="00874C98">
        <w:rPr>
          <w:sz w:val="20"/>
        </w:rPr>
        <w:t xml:space="preserve"> includes two steps: classification and generat</w:t>
      </w:r>
      <w:del w:id="164" w:author="Tran Do Dat" w:date="2012-02-02T14:28:00Z">
        <w:r w:rsidRPr="00874C98" w:rsidDel="005F6153">
          <w:rPr>
            <w:sz w:val="20"/>
          </w:rPr>
          <w:delText>e</w:delText>
        </w:r>
      </w:del>
      <w:ins w:id="165" w:author="Tran Do Dat" w:date="2012-02-02T14:28:00Z">
        <w:r w:rsidR="005F6153">
          <w:rPr>
            <w:sz w:val="20"/>
          </w:rPr>
          <w:t>ion of</w:t>
        </w:r>
      </w:ins>
      <w:r w:rsidRPr="00874C98">
        <w:rPr>
          <w:sz w:val="20"/>
        </w:rPr>
        <w:t xml:space="preserve"> </w:t>
      </w:r>
      <w:del w:id="166" w:author="Tran Do Dat" w:date="2012-02-02T14:28:00Z">
        <w:r w:rsidRPr="00874C98" w:rsidDel="005F6153">
          <w:rPr>
            <w:sz w:val="20"/>
          </w:rPr>
          <w:delText xml:space="preserve">the </w:delText>
        </w:r>
      </w:del>
      <w:r w:rsidRPr="00874C98">
        <w:rPr>
          <w:sz w:val="20"/>
        </w:rPr>
        <w:t>combination chains.</w:t>
      </w:r>
    </w:p>
    <w:p w:rsidR="00412421" w:rsidRPr="00874C98" w:rsidRDefault="00412421" w:rsidP="00AA250F">
      <w:pPr>
        <w:spacing w:before="0" w:after="0"/>
        <w:ind w:firstLine="360"/>
        <w:jc w:val="both"/>
        <w:rPr>
          <w:sz w:val="20"/>
        </w:rPr>
      </w:pPr>
      <w:r w:rsidRPr="00874C98">
        <w:rPr>
          <w:sz w:val="20"/>
        </w:rPr>
        <w:t>Classification</w:t>
      </w:r>
      <w:ins w:id="167" w:author="lelightwin" w:date="2012-02-03T17:28:00Z">
        <w:r w:rsidR="00704E11">
          <w:rPr>
            <w:sz w:val="20"/>
          </w:rPr>
          <w:t xml:space="preserve"> </w:t>
        </w:r>
      </w:ins>
      <w:ins w:id="168" w:author="lelightwin" w:date="2012-02-03T16:24:00Z">
        <w:r w:rsidR="0007152B">
          <w:rPr>
            <w:sz w:val="20"/>
            <w:vertAlign w:val="superscript"/>
          </w:rPr>
          <w:t>(1)</w:t>
        </w:r>
      </w:ins>
      <w:r w:rsidRPr="00874C98">
        <w:rPr>
          <w:sz w:val="20"/>
        </w:rPr>
        <w:t xml:space="preserve">: the period when the parser classifies the </w:t>
      </w:r>
      <w:r w:rsidRPr="00874C98">
        <w:rPr>
          <w:i/>
          <w:sz w:val="20"/>
        </w:rPr>
        <w:t xml:space="preserve">nodes </w:t>
      </w:r>
      <w:r w:rsidRPr="00874C98">
        <w:rPr>
          <w:sz w:val="20"/>
        </w:rPr>
        <w:t>of CHART into the difference block. This classification is a preparation for chain generating period.</w:t>
      </w:r>
    </w:p>
    <w:p w:rsidR="00412421" w:rsidRDefault="00412421" w:rsidP="00AA250F">
      <w:pPr>
        <w:spacing w:before="0" w:after="0"/>
        <w:ind w:firstLine="360"/>
        <w:jc w:val="both"/>
        <w:rPr>
          <w:sz w:val="20"/>
        </w:rPr>
      </w:pPr>
      <w:del w:id="169" w:author="Tran Do Dat" w:date="2012-02-02T14:28:00Z">
        <w:r w:rsidRPr="00874C98" w:rsidDel="005F6153">
          <w:rPr>
            <w:sz w:val="20"/>
          </w:rPr>
          <w:delText xml:space="preserve">Generate </w:delText>
        </w:r>
      </w:del>
      <w:ins w:id="170" w:author="Tran Do Dat" w:date="2012-02-02T14:28:00Z">
        <w:r w:rsidR="005F6153" w:rsidRPr="00874C98">
          <w:rPr>
            <w:sz w:val="20"/>
          </w:rPr>
          <w:t>Generat</w:t>
        </w:r>
        <w:r w:rsidR="005F6153">
          <w:rPr>
            <w:sz w:val="20"/>
          </w:rPr>
          <w:t>ion of</w:t>
        </w:r>
      </w:ins>
      <w:del w:id="171" w:author="Tran Do Dat" w:date="2012-02-02T14:28:00Z">
        <w:r w:rsidRPr="00874C98" w:rsidDel="005F6153">
          <w:rPr>
            <w:sz w:val="20"/>
          </w:rPr>
          <w:delText>the</w:delText>
        </w:r>
      </w:del>
      <w:r w:rsidRPr="00874C98">
        <w:rPr>
          <w:sz w:val="20"/>
        </w:rPr>
        <w:t xml:space="preserve"> combination chains</w:t>
      </w:r>
      <w:ins w:id="172" w:author="lelightwin" w:date="2012-02-03T17:28:00Z">
        <w:r w:rsidR="00704E11">
          <w:rPr>
            <w:sz w:val="20"/>
          </w:rPr>
          <w:t xml:space="preserve"> (GOCC) </w:t>
        </w:r>
      </w:ins>
      <w:ins w:id="173" w:author="lelightwin" w:date="2012-02-03T16:24:00Z">
        <w:r w:rsidR="0007152B">
          <w:rPr>
            <w:sz w:val="20"/>
            <w:vertAlign w:val="superscript"/>
          </w:rPr>
          <w:t>(2)</w:t>
        </w:r>
      </w:ins>
      <w:r w:rsidRPr="00874C98">
        <w:rPr>
          <w:sz w:val="20"/>
        </w:rPr>
        <w:t xml:space="preserve">: the parser </w:t>
      </w:r>
      <w:del w:id="174" w:author="Tran Do Dat" w:date="2012-02-02T14:30:00Z">
        <w:r w:rsidRPr="00874C98" w:rsidDel="005D73C6">
          <w:rPr>
            <w:sz w:val="20"/>
          </w:rPr>
          <w:delText xml:space="preserve">will </w:delText>
        </w:r>
      </w:del>
      <w:r w:rsidRPr="00874C98">
        <w:rPr>
          <w:sz w:val="20"/>
        </w:rPr>
        <w:t>generate</w:t>
      </w:r>
      <w:ins w:id="175" w:author="Tran Do Dat" w:date="2012-02-02T14:30:00Z">
        <w:r w:rsidR="005D73C6">
          <w:rPr>
            <w:sz w:val="20"/>
          </w:rPr>
          <w:t>s</w:t>
        </w:r>
      </w:ins>
      <w:r w:rsidRPr="00874C98">
        <w:rPr>
          <w:sz w:val="20"/>
        </w:rPr>
        <w:t xml:space="preserve"> all the combinable chain and process</w:t>
      </w:r>
      <w:ins w:id="176" w:author="Tran Do Dat" w:date="2012-02-02T14:30:00Z">
        <w:r w:rsidR="005D73C6">
          <w:rPr>
            <w:sz w:val="20"/>
          </w:rPr>
          <w:t>es</w:t>
        </w:r>
      </w:ins>
      <w:r w:rsidRPr="00874C98">
        <w:rPr>
          <w:sz w:val="20"/>
        </w:rPr>
        <w:t xml:space="preserve"> each of them for the next stage.</w:t>
      </w:r>
    </w:p>
    <w:p w:rsidR="00412421" w:rsidRDefault="00412421" w:rsidP="00AA250F">
      <w:pPr>
        <w:spacing w:before="0" w:after="0"/>
        <w:jc w:val="both"/>
        <w:rPr>
          <w:sz w:val="20"/>
        </w:rPr>
      </w:pPr>
    </w:p>
    <w:p w:rsidR="00412421" w:rsidRDefault="00733EB2" w:rsidP="00AA250F">
      <w:pPr>
        <w:spacing w:before="0" w:after="0"/>
        <w:jc w:val="both"/>
        <w:rPr>
          <w:ins w:id="177" w:author="lelightwin" w:date="2012-02-03T17:15:00Z"/>
          <w:i/>
          <w:sz w:val="20"/>
        </w:rPr>
      </w:pPr>
      <w:r>
        <w:rPr>
          <w:i/>
          <w:sz w:val="20"/>
        </w:rPr>
        <w:t>3.2.2.1. Classification</w:t>
      </w:r>
      <w:ins w:id="178" w:author="Tran Do Dat" w:date="2012-02-02T14:31:00Z">
        <w:r w:rsidR="005D73C6">
          <w:rPr>
            <w:i/>
            <w:sz w:val="20"/>
          </w:rPr>
          <w:t xml:space="preserve"> step</w:t>
        </w:r>
      </w:ins>
    </w:p>
    <w:p w:rsidR="00D5219C" w:rsidRPr="0007152B" w:rsidRDefault="00D5219C" w:rsidP="00D5219C">
      <w:pPr>
        <w:spacing w:before="0" w:after="0"/>
        <w:ind w:firstLine="360"/>
        <w:jc w:val="both"/>
        <w:rPr>
          <w:ins w:id="179" w:author="lelightwin" w:date="2012-02-03T17:15:00Z"/>
          <w:sz w:val="20"/>
        </w:rPr>
      </w:pPr>
      <w:ins w:id="180" w:author="lelightwin" w:date="2012-02-03T17:15:00Z">
        <w:r w:rsidRPr="00874C98">
          <w:rPr>
            <w:sz w:val="20"/>
          </w:rPr>
          <w:t xml:space="preserve">The </w:t>
        </w:r>
        <w:r>
          <w:rPr>
            <w:sz w:val="20"/>
          </w:rPr>
          <w:t>HTA</w:t>
        </w:r>
        <w:r w:rsidRPr="00874C98">
          <w:rPr>
            <w:sz w:val="20"/>
          </w:rPr>
          <w:t xml:space="preserve"> classification </w:t>
        </w:r>
        <w:r>
          <w:rPr>
            <w:sz w:val="20"/>
          </w:rPr>
          <w:t xml:space="preserve">is </w:t>
        </w:r>
        <w:r w:rsidRPr="00874C98">
          <w:rPr>
            <w:sz w:val="20"/>
          </w:rPr>
          <w:t xml:space="preserve">based on pigeon hole sort algorithm ideal. </w:t>
        </w:r>
        <w:r>
          <w:rPr>
            <w:sz w:val="20"/>
          </w:rPr>
          <w:t>The HTA system</w:t>
        </w:r>
        <w:r w:rsidRPr="00874C98">
          <w:rPr>
            <w:sz w:val="20"/>
          </w:rPr>
          <w:t xml:space="preserve"> create</w:t>
        </w:r>
        <w:r>
          <w:rPr>
            <w:sz w:val="20"/>
          </w:rPr>
          <w:t>s</w:t>
        </w:r>
        <w:r w:rsidRPr="00874C98">
          <w:rPr>
            <w:sz w:val="20"/>
          </w:rPr>
          <w:t xml:space="preserve"> the holes for adding pigeon. </w:t>
        </w:r>
        <w:r>
          <w:rPr>
            <w:sz w:val="20"/>
          </w:rPr>
          <w:t xml:space="preserve">But the holes in HTA is used for </w:t>
        </w:r>
      </w:ins>
      <w:proofErr w:type="gramStart"/>
      <w:ins w:id="181" w:author="lelightwin" w:date="2012-02-03T17:29:00Z">
        <w:r w:rsidR="00396909">
          <w:rPr>
            <w:sz w:val="20"/>
          </w:rPr>
          <w:t>GOCC</w:t>
        </w:r>
      </w:ins>
      <w:ins w:id="182" w:author="lelightwin" w:date="2012-02-03T17:15:00Z">
        <w:r>
          <w:rPr>
            <w:sz w:val="20"/>
            <w:vertAlign w:val="superscript"/>
          </w:rPr>
          <w:t>(</w:t>
        </w:r>
        <w:proofErr w:type="gramEnd"/>
        <w:r>
          <w:rPr>
            <w:sz w:val="20"/>
            <w:vertAlign w:val="superscript"/>
          </w:rPr>
          <w:t>2)</w:t>
        </w:r>
        <w:r>
          <w:rPr>
            <w:sz w:val="20"/>
          </w:rPr>
          <w:t xml:space="preserve"> instead of sorting.</w:t>
        </w:r>
      </w:ins>
    </w:p>
    <w:p w:rsidR="00E67680" w:rsidRDefault="00D5219C" w:rsidP="00D5219C">
      <w:pPr>
        <w:spacing w:before="0" w:after="0"/>
        <w:ind w:firstLine="360"/>
        <w:jc w:val="both"/>
        <w:rPr>
          <w:ins w:id="183" w:author="lelightwin" w:date="2012-02-03T17:18:00Z"/>
          <w:noProof/>
          <w:sz w:val="20"/>
        </w:rPr>
      </w:pPr>
      <w:ins w:id="184" w:author="lelightwin" w:date="2012-02-03T17:15:00Z">
        <w:r w:rsidRPr="00874C98">
          <w:rPr>
            <w:sz w:val="20"/>
          </w:rPr>
          <w:t xml:space="preserve">The holes in </w:t>
        </w:r>
        <w:r>
          <w:rPr>
            <w:sz w:val="20"/>
          </w:rPr>
          <w:t>HTA</w:t>
        </w:r>
        <w:r w:rsidRPr="00874C98">
          <w:rPr>
            <w:sz w:val="20"/>
          </w:rPr>
          <w:t xml:space="preserve"> are divided into two </w:t>
        </w:r>
        <w:proofErr w:type="gramStart"/>
        <w:r w:rsidRPr="00874C98">
          <w:rPr>
            <w:sz w:val="20"/>
          </w:rPr>
          <w:t>type</w:t>
        </w:r>
        <w:proofErr w:type="gramEnd"/>
        <w:r w:rsidRPr="00874C98">
          <w:rPr>
            <w:sz w:val="20"/>
          </w:rPr>
          <w:t>: the left holes and the right holes</w:t>
        </w:r>
        <w:r>
          <w:rPr>
            <w:sz w:val="20"/>
          </w:rPr>
          <w:t xml:space="preserve"> (Figure 1)</w:t>
        </w:r>
        <w:r w:rsidRPr="00874C98">
          <w:rPr>
            <w:sz w:val="20"/>
          </w:rPr>
          <w:t xml:space="preserve">. </w:t>
        </w:r>
        <w:proofErr w:type="gramStart"/>
        <w:r>
          <w:rPr>
            <w:sz w:val="20"/>
          </w:rPr>
          <w:t>Assuming</w:t>
        </w:r>
        <w:r w:rsidRPr="00874C98">
          <w:rPr>
            <w:sz w:val="20"/>
          </w:rPr>
          <w:t xml:space="preserve"> that X is </w:t>
        </w:r>
        <w:r>
          <w:rPr>
            <w:sz w:val="20"/>
          </w:rPr>
          <w:t xml:space="preserve">a </w:t>
        </w:r>
        <w:r w:rsidRPr="00874C98">
          <w:rPr>
            <w:sz w:val="20"/>
          </w:rPr>
          <w:t xml:space="preserve">candidate </w:t>
        </w:r>
        <w:r w:rsidRPr="00874C98">
          <w:rPr>
            <w:i/>
            <w:sz w:val="20"/>
          </w:rPr>
          <w:t>node</w:t>
        </w:r>
        <w:r w:rsidRPr="00874C98">
          <w:rPr>
            <w:sz w:val="20"/>
          </w:rPr>
          <w:t>.</w:t>
        </w:r>
      </w:ins>
      <w:proofErr w:type="gramEnd"/>
      <w:ins w:id="185" w:author="lelightwin" w:date="2012-02-03T17:18:00Z">
        <w:r w:rsidR="00E67680" w:rsidRPr="00E67680">
          <w:rPr>
            <w:noProof/>
            <w:sz w:val="20"/>
          </w:rPr>
          <w:t xml:space="preserve"> </w:t>
        </w:r>
      </w:ins>
    </w:p>
    <w:p w:rsidR="00D5219C" w:rsidRPr="00874C98" w:rsidRDefault="00E67680" w:rsidP="00E67680">
      <w:pPr>
        <w:spacing w:before="0" w:after="0"/>
        <w:jc w:val="both"/>
        <w:rPr>
          <w:ins w:id="186" w:author="lelightwin" w:date="2012-02-03T17:15:00Z"/>
          <w:sz w:val="20"/>
        </w:rPr>
        <w:pPrChange w:id="187" w:author="lelightwin" w:date="2012-02-03T17:19:00Z">
          <w:pPr>
            <w:spacing w:before="0" w:after="0"/>
            <w:ind w:firstLine="360"/>
            <w:jc w:val="both"/>
          </w:pPr>
        </w:pPrChange>
      </w:pPr>
      <w:moveToRangeStart w:id="188" w:author="lelightwin" w:date="2012-02-03T17:18:00Z" w:name="move316052823"/>
      <w:moveTo w:id="189" w:author="lelightwin" w:date="2012-02-03T17:18:00Z">
        <w:r>
          <w:rPr>
            <w:noProof/>
            <w:sz w:val="20"/>
          </w:rPr>
          <w:lastRenderedPageBreak/>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7"/>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moveTo>
      <w:moveToRangeEnd w:id="188"/>
    </w:p>
    <w:p w:rsidR="00E67680" w:rsidRDefault="00E67680" w:rsidP="00E67680">
      <w:pPr>
        <w:pStyle w:val="Caption"/>
        <w:spacing w:before="0" w:after="0"/>
        <w:rPr>
          <w:ins w:id="190" w:author="lelightwin" w:date="2012-02-03T17:18:00Z"/>
          <w:sz w:val="20"/>
          <w:szCs w:val="20"/>
        </w:rPr>
      </w:pPr>
    </w:p>
    <w:p w:rsidR="00E67680" w:rsidRPr="00874C98" w:rsidRDefault="00E67680" w:rsidP="00E67680">
      <w:pPr>
        <w:pStyle w:val="Caption"/>
        <w:spacing w:before="0" w:after="0"/>
        <w:rPr>
          <w:ins w:id="191" w:author="lelightwin" w:date="2012-02-03T17:18:00Z"/>
          <w:noProof/>
          <w:sz w:val="20"/>
          <w:szCs w:val="20"/>
        </w:rPr>
        <w:pPrChange w:id="192" w:author="lelightwin" w:date="2012-02-03T17:18:00Z">
          <w:pPr>
            <w:pStyle w:val="Caption"/>
            <w:spacing w:before="0" w:after="0"/>
          </w:pPr>
        </w:pPrChange>
      </w:pPr>
      <w:ins w:id="193" w:author="lelightwin" w:date="2012-02-03T17:18:00Z">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ins>
    </w:p>
    <w:p w:rsidR="00E67680" w:rsidRPr="00E67680" w:rsidRDefault="00E67680" w:rsidP="00E67680">
      <w:pPr>
        <w:pStyle w:val="ListParagraph"/>
        <w:tabs>
          <w:tab w:val="left" w:pos="900"/>
        </w:tabs>
        <w:spacing w:before="0" w:after="0" w:line="276" w:lineRule="auto"/>
        <w:ind w:firstLine="0"/>
        <w:contextualSpacing w:val="0"/>
        <w:rPr>
          <w:ins w:id="194" w:author="lelightwin" w:date="2012-02-03T17:18:00Z"/>
          <w:i/>
          <w:sz w:val="20"/>
          <w:rPrChange w:id="195" w:author="lelightwin" w:date="2012-02-03T17:18:00Z">
            <w:rPr>
              <w:ins w:id="196" w:author="lelightwin" w:date="2012-02-03T17:18:00Z"/>
              <w:sz w:val="20"/>
            </w:rPr>
          </w:rPrChange>
        </w:rPr>
        <w:pPrChange w:id="197" w:author="lelightwin" w:date="2012-02-03T17:18:00Z">
          <w:pPr>
            <w:spacing w:before="0" w:after="0"/>
            <w:jc w:val="both"/>
          </w:pPr>
        </w:pPrChange>
      </w:pPr>
    </w:p>
    <w:p w:rsidR="00D5219C" w:rsidRPr="00D5219C" w:rsidRDefault="00D5219C" w:rsidP="00D5219C">
      <w:pPr>
        <w:pStyle w:val="ListParagraph"/>
        <w:numPr>
          <w:ilvl w:val="0"/>
          <w:numId w:val="1"/>
        </w:numPr>
        <w:tabs>
          <w:tab w:val="left" w:pos="900"/>
        </w:tabs>
        <w:spacing w:before="0" w:after="0" w:line="276" w:lineRule="auto"/>
        <w:ind w:left="360" w:firstLine="360"/>
        <w:contextualSpacing w:val="0"/>
        <w:rPr>
          <w:ins w:id="198" w:author="lelightwin" w:date="2012-02-03T17:15:00Z"/>
          <w:i/>
          <w:sz w:val="20"/>
          <w:rPrChange w:id="199" w:author="lelightwin" w:date="2012-02-03T17:15:00Z">
            <w:rPr>
              <w:ins w:id="200" w:author="lelightwin" w:date="2012-02-03T17:15:00Z"/>
              <w:sz w:val="20"/>
            </w:rPr>
          </w:rPrChange>
        </w:rPr>
        <w:pPrChange w:id="201" w:author="lelightwin" w:date="2012-02-03T17:15:00Z">
          <w:pPr>
            <w:spacing w:before="0" w:after="0"/>
            <w:jc w:val="both"/>
          </w:pPr>
        </w:pPrChange>
      </w:pPr>
      <w:ins w:id="202" w:author="lelightwin" w:date="2012-02-03T17:15:00Z">
        <w:r w:rsidRPr="00D5219C">
          <w:rPr>
            <w:sz w:val="20"/>
            <w:szCs w:val="20"/>
          </w:rPr>
          <w:t xml:space="preserve">Left holes: This is a set of </w:t>
        </w:r>
        <w:r w:rsidRPr="00D5219C">
          <w:rPr>
            <w:i/>
            <w:sz w:val="20"/>
            <w:szCs w:val="20"/>
          </w:rPr>
          <w:t xml:space="preserve">nodes </w:t>
        </w:r>
        <w:r w:rsidRPr="00D5219C">
          <w:rPr>
            <w:sz w:val="20"/>
            <w:szCs w:val="20"/>
          </w:rPr>
          <w:t xml:space="preserve">that have their </w:t>
        </w:r>
        <w:r w:rsidRPr="00D5219C">
          <w:rPr>
            <w:i/>
            <w:sz w:val="20"/>
            <w:szCs w:val="20"/>
            <w:rPrChange w:id="203" w:author="lelightwin" w:date="2012-02-03T17:15:00Z">
              <w:rPr>
                <w:i/>
                <w:sz w:val="20"/>
              </w:rPr>
            </w:rPrChange>
          </w:rPr>
          <w:t xml:space="preserve">end </w:t>
        </w:r>
        <w:r w:rsidRPr="00D5219C">
          <w:rPr>
            <w:sz w:val="20"/>
            <w:szCs w:val="20"/>
            <w:rPrChange w:id="204" w:author="lelightwin" w:date="2012-02-03T17:15:00Z">
              <w:rPr>
                <w:sz w:val="20"/>
              </w:rPr>
            </w:rPrChange>
          </w:rPr>
          <w:t xml:space="preserve">position &lt;= </w:t>
        </w:r>
        <w:r w:rsidRPr="00D5219C">
          <w:rPr>
            <w:i/>
            <w:sz w:val="20"/>
            <w:szCs w:val="20"/>
            <w:rPrChange w:id="205" w:author="lelightwin" w:date="2012-02-03T17:15:00Z">
              <w:rPr>
                <w:i/>
                <w:sz w:val="20"/>
              </w:rPr>
            </w:rPrChange>
          </w:rPr>
          <w:t xml:space="preserve">start </w:t>
        </w:r>
        <w:r w:rsidRPr="00D5219C">
          <w:rPr>
            <w:sz w:val="20"/>
            <w:szCs w:val="20"/>
            <w:rPrChange w:id="206" w:author="lelightwin" w:date="2012-02-03T17:15:00Z">
              <w:rPr>
                <w:sz w:val="20"/>
              </w:rPr>
            </w:rPrChange>
          </w:rPr>
          <w:t xml:space="preserve">position of X. All the </w:t>
        </w:r>
        <w:r w:rsidRPr="00D5219C">
          <w:rPr>
            <w:i/>
            <w:sz w:val="20"/>
            <w:szCs w:val="20"/>
            <w:rPrChange w:id="207" w:author="lelightwin" w:date="2012-02-03T17:15:00Z">
              <w:rPr>
                <w:i/>
                <w:sz w:val="20"/>
              </w:rPr>
            </w:rPrChange>
          </w:rPr>
          <w:t xml:space="preserve">nodes </w:t>
        </w:r>
        <w:r w:rsidRPr="00D5219C">
          <w:rPr>
            <w:sz w:val="20"/>
            <w:szCs w:val="20"/>
            <w:rPrChange w:id="208" w:author="lelightwin" w:date="2012-02-03T17:15:00Z">
              <w:rPr>
                <w:sz w:val="20"/>
              </w:rPr>
            </w:rPrChange>
          </w:rPr>
          <w:t xml:space="preserve">with the same </w:t>
        </w:r>
        <w:r w:rsidRPr="00D5219C">
          <w:rPr>
            <w:i/>
            <w:sz w:val="20"/>
            <w:szCs w:val="20"/>
            <w:rPrChange w:id="209" w:author="lelightwin" w:date="2012-02-03T17:15:00Z">
              <w:rPr>
                <w:i/>
                <w:sz w:val="20"/>
              </w:rPr>
            </w:rPrChange>
          </w:rPr>
          <w:t xml:space="preserve">end </w:t>
        </w:r>
        <w:r w:rsidRPr="00D5219C">
          <w:rPr>
            <w:sz w:val="20"/>
            <w:szCs w:val="20"/>
            <w:rPrChange w:id="210" w:author="lelightwin" w:date="2012-02-03T17:15:00Z">
              <w:rPr>
                <w:sz w:val="20"/>
              </w:rPr>
            </w:rPrChange>
          </w:rPr>
          <w:t xml:space="preserve">position equal </w:t>
        </w:r>
        <w:r w:rsidRPr="00D5219C">
          <w:rPr>
            <w:i/>
            <w:sz w:val="20"/>
            <w:szCs w:val="20"/>
            <w:rPrChange w:id="211" w:author="lelightwin" w:date="2012-02-03T17:15:00Z">
              <w:rPr>
                <w:i/>
                <w:sz w:val="20"/>
              </w:rPr>
            </w:rPrChange>
          </w:rPr>
          <w:t>e</w:t>
        </w:r>
        <w:r w:rsidRPr="00D5219C">
          <w:rPr>
            <w:sz w:val="20"/>
            <w:szCs w:val="20"/>
            <w:rPrChange w:id="212" w:author="lelightwin" w:date="2012-02-03T17:15:00Z">
              <w:rPr>
                <w:sz w:val="20"/>
              </w:rPr>
            </w:rPrChange>
          </w:rPr>
          <w:t xml:space="preserve"> will be added in the one block labeled as </w:t>
        </w:r>
        <w:r w:rsidRPr="00D5219C">
          <w:rPr>
            <w:i/>
            <w:sz w:val="20"/>
            <w:szCs w:val="20"/>
            <w:rPrChange w:id="213" w:author="lelightwin" w:date="2012-02-03T17:15:00Z">
              <w:rPr>
                <w:i/>
                <w:sz w:val="20"/>
              </w:rPr>
            </w:rPrChange>
          </w:rPr>
          <w:t xml:space="preserve">e. </w:t>
        </w:r>
        <w:r w:rsidRPr="00D5219C">
          <w:rPr>
            <w:sz w:val="20"/>
            <w:szCs w:val="20"/>
            <w:rPrChange w:id="214" w:author="lelightwin" w:date="2012-02-03T17:15:00Z">
              <w:rPr>
                <w:sz w:val="20"/>
              </w:rPr>
            </w:rPrChange>
          </w:rPr>
          <w:t>And all of the blocks lay in the bigger “left holes”.</w:t>
        </w:r>
      </w:ins>
    </w:p>
    <w:p w:rsidR="00D5219C" w:rsidRPr="00D5219C" w:rsidRDefault="00D5219C" w:rsidP="00D5219C">
      <w:pPr>
        <w:pStyle w:val="ListParagraph"/>
        <w:numPr>
          <w:ilvl w:val="0"/>
          <w:numId w:val="1"/>
        </w:numPr>
        <w:tabs>
          <w:tab w:val="left" w:pos="900"/>
        </w:tabs>
        <w:spacing w:before="0" w:after="0" w:line="276" w:lineRule="auto"/>
        <w:ind w:left="360" w:firstLine="360"/>
        <w:contextualSpacing w:val="0"/>
        <w:rPr>
          <w:i/>
          <w:sz w:val="20"/>
          <w:rPrChange w:id="215" w:author="lelightwin" w:date="2012-02-03T17:15:00Z">
            <w:rPr>
              <w:i/>
              <w:sz w:val="20"/>
            </w:rPr>
          </w:rPrChange>
        </w:rPr>
        <w:pPrChange w:id="216" w:author="lelightwin" w:date="2012-02-03T17:15:00Z">
          <w:pPr>
            <w:spacing w:before="0" w:after="0"/>
            <w:jc w:val="both"/>
          </w:pPr>
        </w:pPrChange>
      </w:pPr>
      <w:ins w:id="217" w:author="lelightwin" w:date="2012-02-03T17:15:00Z">
        <w:r w:rsidRPr="00D5219C">
          <w:rPr>
            <w:sz w:val="20"/>
            <w:szCs w:val="20"/>
          </w:rPr>
          <w:t xml:space="preserve">Right holes: This is a set of </w:t>
        </w:r>
        <w:r w:rsidRPr="00D5219C">
          <w:rPr>
            <w:i/>
            <w:sz w:val="20"/>
            <w:szCs w:val="20"/>
          </w:rPr>
          <w:t xml:space="preserve">nodes </w:t>
        </w:r>
        <w:r w:rsidRPr="00D5219C">
          <w:rPr>
            <w:sz w:val="20"/>
            <w:szCs w:val="20"/>
          </w:rPr>
          <w:t xml:space="preserve">that have their </w:t>
        </w:r>
        <w:r w:rsidRPr="00D5219C">
          <w:rPr>
            <w:i/>
            <w:sz w:val="20"/>
            <w:szCs w:val="20"/>
            <w:rPrChange w:id="218" w:author="lelightwin" w:date="2012-02-03T17:15:00Z">
              <w:rPr>
                <w:i/>
                <w:sz w:val="20"/>
              </w:rPr>
            </w:rPrChange>
          </w:rPr>
          <w:t xml:space="preserve">start </w:t>
        </w:r>
        <w:r w:rsidRPr="00D5219C">
          <w:rPr>
            <w:sz w:val="20"/>
            <w:szCs w:val="20"/>
            <w:rPrChange w:id="219" w:author="lelightwin" w:date="2012-02-03T17:15:00Z">
              <w:rPr>
                <w:sz w:val="20"/>
              </w:rPr>
            </w:rPrChange>
          </w:rPr>
          <w:t xml:space="preserve">position &gt;= </w:t>
        </w:r>
        <w:r w:rsidRPr="00D5219C">
          <w:rPr>
            <w:i/>
            <w:sz w:val="20"/>
            <w:szCs w:val="20"/>
            <w:rPrChange w:id="220" w:author="lelightwin" w:date="2012-02-03T17:15:00Z">
              <w:rPr>
                <w:i/>
                <w:sz w:val="20"/>
              </w:rPr>
            </w:rPrChange>
          </w:rPr>
          <w:t xml:space="preserve">end </w:t>
        </w:r>
        <w:r w:rsidRPr="00D5219C">
          <w:rPr>
            <w:sz w:val="20"/>
            <w:szCs w:val="20"/>
            <w:rPrChange w:id="221" w:author="lelightwin" w:date="2012-02-03T17:15:00Z">
              <w:rPr>
                <w:sz w:val="20"/>
              </w:rPr>
            </w:rPrChange>
          </w:rPr>
          <w:t xml:space="preserve">position of X. All the </w:t>
        </w:r>
        <w:r w:rsidRPr="00D5219C">
          <w:rPr>
            <w:i/>
            <w:sz w:val="20"/>
            <w:szCs w:val="20"/>
            <w:rPrChange w:id="222" w:author="lelightwin" w:date="2012-02-03T17:15:00Z">
              <w:rPr>
                <w:i/>
                <w:sz w:val="20"/>
              </w:rPr>
            </w:rPrChange>
          </w:rPr>
          <w:t xml:space="preserve">nodes </w:t>
        </w:r>
        <w:r w:rsidRPr="00D5219C">
          <w:rPr>
            <w:sz w:val="20"/>
            <w:szCs w:val="20"/>
            <w:rPrChange w:id="223" w:author="lelightwin" w:date="2012-02-03T17:15:00Z">
              <w:rPr>
                <w:sz w:val="20"/>
              </w:rPr>
            </w:rPrChange>
          </w:rPr>
          <w:t xml:space="preserve">with the same </w:t>
        </w:r>
        <w:r w:rsidRPr="00D5219C">
          <w:rPr>
            <w:i/>
            <w:sz w:val="20"/>
            <w:szCs w:val="20"/>
            <w:rPrChange w:id="224" w:author="lelightwin" w:date="2012-02-03T17:15:00Z">
              <w:rPr>
                <w:i/>
                <w:sz w:val="20"/>
              </w:rPr>
            </w:rPrChange>
          </w:rPr>
          <w:t xml:space="preserve">start </w:t>
        </w:r>
        <w:r w:rsidRPr="00D5219C">
          <w:rPr>
            <w:sz w:val="20"/>
            <w:szCs w:val="20"/>
            <w:rPrChange w:id="225" w:author="lelightwin" w:date="2012-02-03T17:15:00Z">
              <w:rPr>
                <w:sz w:val="20"/>
              </w:rPr>
            </w:rPrChange>
          </w:rPr>
          <w:t xml:space="preserve">position equals </w:t>
        </w:r>
        <w:r w:rsidRPr="00D5219C">
          <w:rPr>
            <w:i/>
            <w:sz w:val="20"/>
            <w:szCs w:val="20"/>
            <w:rPrChange w:id="226" w:author="lelightwin" w:date="2012-02-03T17:15:00Z">
              <w:rPr>
                <w:i/>
                <w:sz w:val="20"/>
              </w:rPr>
            </w:rPrChange>
          </w:rPr>
          <w:t>s</w:t>
        </w:r>
        <w:r w:rsidRPr="00D5219C">
          <w:rPr>
            <w:sz w:val="20"/>
            <w:szCs w:val="20"/>
            <w:rPrChange w:id="227" w:author="lelightwin" w:date="2012-02-03T17:15:00Z">
              <w:rPr>
                <w:sz w:val="20"/>
              </w:rPr>
            </w:rPrChange>
          </w:rPr>
          <w:t xml:space="preserve"> will be added in the one block labeled as </w:t>
        </w:r>
        <w:r w:rsidRPr="00D5219C">
          <w:rPr>
            <w:i/>
            <w:sz w:val="20"/>
            <w:szCs w:val="20"/>
            <w:rPrChange w:id="228" w:author="lelightwin" w:date="2012-02-03T17:15:00Z">
              <w:rPr>
                <w:i/>
                <w:sz w:val="20"/>
              </w:rPr>
            </w:rPrChange>
          </w:rPr>
          <w:t xml:space="preserve">s. </w:t>
        </w:r>
        <w:r w:rsidRPr="00D5219C">
          <w:rPr>
            <w:sz w:val="20"/>
            <w:szCs w:val="20"/>
            <w:rPrChange w:id="229" w:author="lelightwin" w:date="2012-02-03T17:15:00Z">
              <w:rPr>
                <w:sz w:val="20"/>
              </w:rPr>
            </w:rPrChange>
          </w:rPr>
          <w:t>And all of the blocks lay in the bigger “right holes”.</w:t>
        </w:r>
      </w:ins>
    </w:p>
    <w:p w:rsidR="00412421" w:rsidRPr="00874C98" w:rsidRDefault="00412421" w:rsidP="00AA250F">
      <w:pPr>
        <w:keepNext/>
        <w:spacing w:before="0" w:after="0"/>
        <w:rPr>
          <w:sz w:val="20"/>
        </w:rPr>
      </w:pPr>
      <w:moveFromRangeStart w:id="230" w:author="lelightwin" w:date="2012-02-03T17:18:00Z" w:name="move316052823"/>
      <w:moveFrom w:id="231" w:author="lelightwin" w:date="2012-02-03T17:18:00Z">
        <w:r w:rsidDel="00E67680">
          <w:rPr>
            <w:noProof/>
            <w:sz w:val="20"/>
          </w:rPr>
          <w:drawing>
            <wp:inline distT="0" distB="0" distL="0" distR="0">
              <wp:extent cx="3024834" cy="2695575"/>
              <wp:effectExtent l="3293" t="0" r="823" b="0"/>
              <wp:docPr id="1"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7"/>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moveFrom>
      <w:moveFromRangeEnd w:id="230"/>
    </w:p>
    <w:p w:rsidR="00412421" w:rsidRPr="00874C98" w:rsidDel="00E67680" w:rsidRDefault="00412421" w:rsidP="00AA250F">
      <w:pPr>
        <w:pStyle w:val="Caption"/>
        <w:spacing w:before="0" w:after="0"/>
        <w:rPr>
          <w:del w:id="232" w:author="lelightwin" w:date="2012-02-03T17:18:00Z"/>
          <w:noProof/>
          <w:sz w:val="20"/>
          <w:szCs w:val="20"/>
        </w:rPr>
      </w:pPr>
      <w:del w:id="233" w:author="lelightwin" w:date="2012-02-03T17:18:00Z">
        <w:r w:rsidRPr="00874C98" w:rsidDel="00E67680">
          <w:rPr>
            <w:sz w:val="20"/>
            <w:szCs w:val="20"/>
          </w:rPr>
          <w:delText xml:space="preserve">Picture </w:delText>
        </w:r>
      </w:del>
      <w:ins w:id="234" w:author="Tran Do Dat" w:date="2012-02-02T14:31:00Z">
        <w:del w:id="235" w:author="lelightwin" w:date="2012-02-03T17:18:00Z">
          <w:r w:rsidR="005D73C6" w:rsidDel="00E67680">
            <w:rPr>
              <w:sz w:val="20"/>
              <w:szCs w:val="20"/>
            </w:rPr>
            <w:delText>Figure</w:delText>
          </w:r>
          <w:r w:rsidR="005D73C6" w:rsidRPr="00874C98" w:rsidDel="00E67680">
            <w:rPr>
              <w:sz w:val="20"/>
              <w:szCs w:val="20"/>
            </w:rPr>
            <w:delText xml:space="preserve"> </w:delText>
          </w:r>
        </w:del>
      </w:ins>
      <w:del w:id="236" w:author="lelightwin" w:date="2012-02-03T17:18:00Z">
        <w:r w:rsidRPr="00874C98" w:rsidDel="00E67680">
          <w:rPr>
            <w:sz w:val="20"/>
            <w:szCs w:val="20"/>
          </w:rPr>
          <w:delText xml:space="preserve">1 – Classification model in </w:delText>
        </w:r>
        <w:r w:rsidDel="00E67680">
          <w:rPr>
            <w:sz w:val="20"/>
            <w:szCs w:val="20"/>
          </w:rPr>
          <w:delText>hierarchical tree</w:delText>
        </w:r>
        <w:r w:rsidRPr="00874C98" w:rsidDel="00E67680">
          <w:rPr>
            <w:sz w:val="20"/>
            <w:szCs w:val="20"/>
          </w:rPr>
          <w:delText>.</w:delText>
        </w:r>
      </w:del>
    </w:p>
    <w:p w:rsidR="00412421" w:rsidRDefault="00412421" w:rsidP="00AA250F">
      <w:pPr>
        <w:spacing w:before="0" w:after="0"/>
        <w:ind w:firstLine="426"/>
        <w:rPr>
          <w:sz w:val="20"/>
        </w:rPr>
      </w:pPr>
    </w:p>
    <w:p w:rsidR="00412421" w:rsidRPr="0007152B" w:rsidDel="00D5219C" w:rsidRDefault="00412421" w:rsidP="00D5219C">
      <w:pPr>
        <w:spacing w:before="0" w:after="0"/>
        <w:ind w:left="720"/>
        <w:jc w:val="both"/>
        <w:rPr>
          <w:del w:id="237" w:author="lelightwin" w:date="2012-02-03T17:14:00Z"/>
          <w:sz w:val="20"/>
        </w:rPr>
        <w:pPrChange w:id="238" w:author="lelightwin" w:date="2012-02-03T17:15:00Z">
          <w:pPr>
            <w:spacing w:before="0" w:after="0"/>
            <w:ind w:firstLine="360"/>
            <w:jc w:val="both"/>
          </w:pPr>
        </w:pPrChange>
      </w:pPr>
      <w:del w:id="239" w:author="lelightwin" w:date="2012-02-03T17:14:00Z">
        <w:r w:rsidRPr="00874C98" w:rsidDel="00D5219C">
          <w:rPr>
            <w:sz w:val="20"/>
          </w:rPr>
          <w:delText xml:space="preserve">The </w:delText>
        </w:r>
        <w:r w:rsidR="005B76AE" w:rsidDel="00D5219C">
          <w:rPr>
            <w:sz w:val="20"/>
          </w:rPr>
          <w:delText>HTA</w:delText>
        </w:r>
        <w:r w:rsidRPr="00874C98" w:rsidDel="00D5219C">
          <w:rPr>
            <w:sz w:val="20"/>
          </w:rPr>
          <w:delText xml:space="preserve"> classification </w:delText>
        </w:r>
      </w:del>
      <w:ins w:id="240" w:author="Tran Do Dat" w:date="2012-02-02T14:31:00Z">
        <w:del w:id="241" w:author="lelightwin" w:date="2012-02-03T17:14:00Z">
          <w:r w:rsidR="005D73C6" w:rsidDel="00D5219C">
            <w:rPr>
              <w:sz w:val="20"/>
            </w:rPr>
            <w:delText xml:space="preserve">is </w:delText>
          </w:r>
        </w:del>
      </w:ins>
      <w:del w:id="242" w:author="lelightwin" w:date="2012-02-03T17:14:00Z">
        <w:r w:rsidRPr="00874C98" w:rsidDel="00D5219C">
          <w:rPr>
            <w:sz w:val="20"/>
          </w:rPr>
          <w:delText xml:space="preserve">based on pigeon hole sort algorithm ideal. </w:delText>
        </w:r>
      </w:del>
      <w:ins w:id="243" w:author="Tran Do Dat" w:date="2012-02-02T14:32:00Z">
        <w:del w:id="244" w:author="lelightwin" w:date="2012-02-03T17:14:00Z">
          <w:r w:rsidR="005D73C6" w:rsidDel="00D5219C">
            <w:rPr>
              <w:sz w:val="20"/>
            </w:rPr>
            <w:delText xml:space="preserve">The </w:delText>
          </w:r>
        </w:del>
      </w:ins>
      <w:del w:id="245" w:author="lelightwin" w:date="2012-02-03T16:22:00Z">
        <w:r w:rsidDel="005635B2">
          <w:rPr>
            <w:sz w:val="20"/>
          </w:rPr>
          <w:delText>H</w:delText>
        </w:r>
      </w:del>
      <w:ins w:id="246" w:author="Tran Do Dat" w:date="2012-02-02T14:32:00Z">
        <w:del w:id="247" w:author="lelightwin" w:date="2012-02-03T16:22:00Z">
          <w:r w:rsidR="005D73C6" w:rsidDel="005635B2">
            <w:rPr>
              <w:sz w:val="20"/>
            </w:rPr>
            <w:delText>h</w:delText>
          </w:r>
        </w:del>
      </w:ins>
      <w:del w:id="248" w:author="lelightwin" w:date="2012-02-03T16:22:00Z">
        <w:r w:rsidDel="005635B2">
          <w:rPr>
            <w:sz w:val="20"/>
          </w:rPr>
          <w:delText>ierarchical tree</w:delText>
        </w:r>
      </w:del>
      <w:del w:id="249" w:author="lelightwin" w:date="2012-02-03T17:14:00Z">
        <w:r w:rsidRPr="00874C98" w:rsidDel="00D5219C">
          <w:rPr>
            <w:sz w:val="20"/>
          </w:rPr>
          <w:delText xml:space="preserve"> create</w:delText>
        </w:r>
      </w:del>
      <w:ins w:id="250" w:author="Tran Do Dat" w:date="2012-02-02T14:32:00Z">
        <w:del w:id="251" w:author="lelightwin" w:date="2012-02-03T17:14:00Z">
          <w:r w:rsidR="005D73C6" w:rsidDel="00D5219C">
            <w:rPr>
              <w:sz w:val="20"/>
            </w:rPr>
            <w:delText>s</w:delText>
          </w:r>
        </w:del>
      </w:ins>
      <w:del w:id="252" w:author="lelightwin" w:date="2012-02-03T17:14:00Z">
        <w:r w:rsidRPr="00874C98" w:rsidDel="00D5219C">
          <w:rPr>
            <w:sz w:val="20"/>
          </w:rPr>
          <w:delText xml:space="preserve"> the holes for adding pigeon</w:delText>
        </w:r>
        <w:r w:rsidRPr="00874C98" w:rsidDel="00D5219C">
          <w:rPr>
            <w:sz w:val="20"/>
          </w:rPr>
          <w:delText>, too</w:delText>
        </w:r>
        <w:r w:rsidRPr="00874C98" w:rsidDel="00D5219C">
          <w:rPr>
            <w:sz w:val="20"/>
          </w:rPr>
          <w:delText xml:space="preserve">. </w:delText>
        </w:r>
      </w:del>
      <w:commentRangeStart w:id="253"/>
      <w:del w:id="254" w:author="lelightwin" w:date="2012-02-03T16:23:00Z">
        <w:r w:rsidRPr="00874C98" w:rsidDel="0007152B">
          <w:rPr>
            <w:sz w:val="20"/>
          </w:rPr>
          <w:delText>Difference is not for sorting, but to generate chain.</w:delText>
        </w:r>
        <w:commentRangeEnd w:id="253"/>
        <w:r w:rsidR="005D73C6" w:rsidDel="0007152B">
          <w:rPr>
            <w:rStyle w:val="CommentReference"/>
          </w:rPr>
          <w:commentReference w:id="253"/>
        </w:r>
      </w:del>
    </w:p>
    <w:p w:rsidR="00412421" w:rsidRPr="00874C98" w:rsidDel="00D5219C" w:rsidRDefault="00412421" w:rsidP="00D5219C">
      <w:pPr>
        <w:spacing w:before="0" w:after="0"/>
        <w:ind w:left="720"/>
        <w:jc w:val="both"/>
        <w:rPr>
          <w:del w:id="255" w:author="lelightwin" w:date="2012-02-03T17:14:00Z"/>
          <w:sz w:val="20"/>
        </w:rPr>
        <w:pPrChange w:id="256" w:author="lelightwin" w:date="2012-02-03T17:15:00Z">
          <w:pPr>
            <w:spacing w:before="0" w:after="0"/>
            <w:ind w:firstLine="360"/>
            <w:jc w:val="both"/>
          </w:pPr>
        </w:pPrChange>
      </w:pPr>
      <w:del w:id="257" w:author="lelightwin" w:date="2012-02-03T17:14:00Z">
        <w:r w:rsidRPr="00874C98" w:rsidDel="00D5219C">
          <w:rPr>
            <w:sz w:val="20"/>
          </w:rPr>
          <w:delText xml:space="preserve">The holes in </w:delText>
        </w:r>
        <w:r w:rsidR="005B76AE" w:rsidDel="00D5219C">
          <w:rPr>
            <w:sz w:val="20"/>
          </w:rPr>
          <w:delText>HTA</w:delText>
        </w:r>
        <w:r w:rsidRPr="00874C98" w:rsidDel="00D5219C">
          <w:rPr>
            <w:sz w:val="20"/>
          </w:rPr>
          <w:delText xml:space="preserve"> are divided into two type: the left holes and the right holes</w:delText>
        </w:r>
      </w:del>
      <w:ins w:id="258" w:author="Tran Do Dat" w:date="2012-02-02T14:49:00Z">
        <w:del w:id="259" w:author="lelightwin" w:date="2012-02-03T17:14:00Z">
          <w:r w:rsidR="0007296D" w:rsidDel="00D5219C">
            <w:rPr>
              <w:sz w:val="20"/>
            </w:rPr>
            <w:delText xml:space="preserve"> (Figure 1)</w:delText>
          </w:r>
        </w:del>
      </w:ins>
      <w:del w:id="260" w:author="lelightwin" w:date="2012-02-03T17:14:00Z">
        <w:r w:rsidRPr="00874C98" w:rsidDel="00D5219C">
          <w:rPr>
            <w:sz w:val="20"/>
          </w:rPr>
          <w:delText xml:space="preserve">. </w:delText>
        </w:r>
        <w:r w:rsidRPr="00874C98" w:rsidDel="00D5219C">
          <w:rPr>
            <w:sz w:val="20"/>
          </w:rPr>
          <w:delText>Let assume</w:delText>
        </w:r>
      </w:del>
      <w:ins w:id="261" w:author="Tran Do Dat" w:date="2012-02-02T14:33:00Z">
        <w:del w:id="262" w:author="lelightwin" w:date="2012-02-03T17:14:00Z">
          <w:r w:rsidR="005D73C6" w:rsidDel="00D5219C">
            <w:rPr>
              <w:sz w:val="20"/>
            </w:rPr>
            <w:delText>Assuming</w:delText>
          </w:r>
        </w:del>
      </w:ins>
      <w:del w:id="263" w:author="lelightwin" w:date="2012-02-03T17:14:00Z">
        <w:r w:rsidRPr="00874C98" w:rsidDel="00D5219C">
          <w:rPr>
            <w:sz w:val="20"/>
          </w:rPr>
          <w:delText xml:space="preserve"> that X is </w:delText>
        </w:r>
      </w:del>
      <w:ins w:id="264" w:author="Tran Do Dat" w:date="2012-02-02T14:33:00Z">
        <w:del w:id="265" w:author="lelightwin" w:date="2012-02-03T17:14:00Z">
          <w:r w:rsidR="005D73C6" w:rsidDel="00D5219C">
            <w:rPr>
              <w:sz w:val="20"/>
            </w:rPr>
            <w:delText xml:space="preserve">a </w:delText>
          </w:r>
        </w:del>
      </w:ins>
      <w:del w:id="266" w:author="lelightwin" w:date="2012-02-03T17:14:00Z">
        <w:r w:rsidRPr="00874C98" w:rsidDel="00D5219C">
          <w:rPr>
            <w:sz w:val="20"/>
          </w:rPr>
          <w:delText xml:space="preserve">candidate </w:delText>
        </w:r>
        <w:r w:rsidRPr="00874C98" w:rsidDel="00D5219C">
          <w:rPr>
            <w:i/>
            <w:sz w:val="20"/>
          </w:rPr>
          <w:delText>node</w:delText>
        </w:r>
        <w:r w:rsidRPr="00874C98" w:rsidDel="00D5219C">
          <w:rPr>
            <w:sz w:val="20"/>
          </w:rPr>
          <w:delText>.</w:delText>
        </w:r>
      </w:del>
    </w:p>
    <w:p w:rsidR="00412421" w:rsidRPr="00874C98" w:rsidDel="00D5219C" w:rsidRDefault="00412421" w:rsidP="00D5219C">
      <w:pPr>
        <w:pStyle w:val="ListParagraph"/>
        <w:tabs>
          <w:tab w:val="left" w:pos="900"/>
        </w:tabs>
        <w:spacing w:before="0" w:after="0" w:line="276" w:lineRule="auto"/>
        <w:ind w:firstLine="0"/>
        <w:contextualSpacing w:val="0"/>
        <w:rPr>
          <w:del w:id="267" w:author="lelightwin" w:date="2012-02-03T17:14:00Z"/>
          <w:sz w:val="20"/>
          <w:szCs w:val="20"/>
        </w:rPr>
        <w:pPrChange w:id="268" w:author="lelightwin" w:date="2012-02-03T17:15:00Z">
          <w:pPr>
            <w:pStyle w:val="ListParagraph"/>
            <w:numPr>
              <w:numId w:val="1"/>
            </w:numPr>
            <w:tabs>
              <w:tab w:val="num" w:pos="782"/>
              <w:tab w:val="left" w:pos="900"/>
            </w:tabs>
            <w:spacing w:before="0" w:after="0" w:line="276" w:lineRule="auto"/>
            <w:ind w:left="360" w:firstLine="360"/>
            <w:contextualSpacing w:val="0"/>
          </w:pPr>
        </w:pPrChange>
      </w:pPr>
      <w:del w:id="269" w:author="lelightwin" w:date="2012-02-03T17:14:00Z">
        <w:r w:rsidRPr="00874C98" w:rsidDel="00D5219C">
          <w:rPr>
            <w:sz w:val="20"/>
            <w:szCs w:val="20"/>
          </w:rPr>
          <w:delText xml:space="preserve">Left holes: This is a set of </w:delText>
        </w:r>
        <w:r w:rsidRPr="00874C98" w:rsidDel="00D5219C">
          <w:rPr>
            <w:i/>
            <w:sz w:val="20"/>
            <w:szCs w:val="20"/>
          </w:rPr>
          <w:delText xml:space="preserve">nodes </w:delText>
        </w:r>
        <w:r w:rsidRPr="00874C98" w:rsidDel="00D5219C">
          <w:rPr>
            <w:sz w:val="20"/>
            <w:szCs w:val="20"/>
          </w:rPr>
          <w:delText xml:space="preserve">that have their </w:delText>
        </w:r>
        <w:r w:rsidRPr="00874C98" w:rsidDel="00D5219C">
          <w:rPr>
            <w:i/>
            <w:sz w:val="20"/>
            <w:szCs w:val="20"/>
          </w:rPr>
          <w:delText xml:space="preserve">end </w:delText>
        </w:r>
        <w:r w:rsidRPr="00874C98" w:rsidDel="00D5219C">
          <w:rPr>
            <w:sz w:val="20"/>
            <w:szCs w:val="20"/>
          </w:rPr>
          <w:delText xml:space="preserve">position &lt;= </w:delText>
        </w:r>
        <w:r w:rsidRPr="00874C98" w:rsidDel="00D5219C">
          <w:rPr>
            <w:i/>
            <w:sz w:val="20"/>
            <w:szCs w:val="20"/>
          </w:rPr>
          <w:delText xml:space="preserve">start </w:delText>
        </w:r>
        <w:r w:rsidRPr="00874C98" w:rsidDel="00D5219C">
          <w:rPr>
            <w:sz w:val="20"/>
            <w:szCs w:val="20"/>
          </w:rPr>
          <w:delText xml:space="preserve">position of X. All the </w:delText>
        </w:r>
        <w:r w:rsidRPr="00874C98" w:rsidDel="00D5219C">
          <w:rPr>
            <w:i/>
            <w:sz w:val="20"/>
            <w:szCs w:val="20"/>
          </w:rPr>
          <w:delText xml:space="preserve">nodes </w:delText>
        </w:r>
        <w:r w:rsidRPr="00874C98" w:rsidDel="00D5219C">
          <w:rPr>
            <w:sz w:val="20"/>
            <w:szCs w:val="20"/>
          </w:rPr>
          <w:delText xml:space="preserve">with the same </w:delText>
        </w:r>
        <w:r w:rsidRPr="00874C98" w:rsidDel="00D5219C">
          <w:rPr>
            <w:i/>
            <w:sz w:val="20"/>
            <w:szCs w:val="20"/>
          </w:rPr>
          <w:delText xml:space="preserve">end </w:delText>
        </w:r>
        <w:r w:rsidRPr="00874C98" w:rsidDel="00D5219C">
          <w:rPr>
            <w:sz w:val="20"/>
            <w:szCs w:val="20"/>
          </w:rPr>
          <w:delText>position equal</w:delText>
        </w:r>
        <w:r w:rsidRPr="00874C98" w:rsidDel="00D5219C">
          <w:rPr>
            <w:sz w:val="20"/>
            <w:szCs w:val="20"/>
          </w:rPr>
          <w:delText>s</w:delText>
        </w:r>
        <w:r w:rsidRPr="00874C98" w:rsidDel="00D5219C">
          <w:rPr>
            <w:sz w:val="20"/>
            <w:szCs w:val="20"/>
          </w:rPr>
          <w:delText xml:space="preserve"> </w:delText>
        </w:r>
        <w:r w:rsidRPr="00874C98" w:rsidDel="00D5219C">
          <w:rPr>
            <w:i/>
            <w:sz w:val="20"/>
            <w:szCs w:val="20"/>
          </w:rPr>
          <w:delText>e</w:delText>
        </w:r>
        <w:r w:rsidRPr="00874C98" w:rsidDel="00D5219C">
          <w:rPr>
            <w:sz w:val="20"/>
            <w:szCs w:val="20"/>
          </w:rPr>
          <w:delText xml:space="preserve"> will be added in the one block labeled as </w:delText>
        </w:r>
        <w:r w:rsidRPr="00874C98" w:rsidDel="00D5219C">
          <w:rPr>
            <w:i/>
            <w:sz w:val="20"/>
            <w:szCs w:val="20"/>
          </w:rPr>
          <w:delText xml:space="preserve">e. </w:delText>
        </w:r>
        <w:r w:rsidRPr="00874C98" w:rsidDel="00D5219C">
          <w:rPr>
            <w:sz w:val="20"/>
            <w:szCs w:val="20"/>
          </w:rPr>
          <w:delText>And all</w:delText>
        </w:r>
        <w:r w:rsidDel="00D5219C">
          <w:rPr>
            <w:sz w:val="20"/>
            <w:szCs w:val="20"/>
          </w:rPr>
          <w:delText xml:space="preserve"> of</w:delText>
        </w:r>
        <w:r w:rsidRPr="00874C98" w:rsidDel="00D5219C">
          <w:rPr>
            <w:sz w:val="20"/>
            <w:szCs w:val="20"/>
          </w:rPr>
          <w:delText xml:space="preserve"> the block</w:delText>
        </w:r>
        <w:r w:rsidDel="00D5219C">
          <w:rPr>
            <w:sz w:val="20"/>
            <w:szCs w:val="20"/>
          </w:rPr>
          <w:delText>s</w:delText>
        </w:r>
        <w:r w:rsidRPr="00874C98" w:rsidDel="00D5219C">
          <w:rPr>
            <w:sz w:val="20"/>
            <w:szCs w:val="20"/>
          </w:rPr>
          <w:delText xml:space="preserve"> lay in the bigger “left holes”.</w:delText>
        </w:r>
      </w:del>
    </w:p>
    <w:p w:rsidR="00412421" w:rsidRPr="00874C98" w:rsidDel="00D5219C" w:rsidRDefault="00412421" w:rsidP="00D5219C">
      <w:pPr>
        <w:pStyle w:val="ListParagraph"/>
        <w:tabs>
          <w:tab w:val="left" w:pos="900"/>
        </w:tabs>
        <w:spacing w:before="0" w:after="0" w:line="276" w:lineRule="auto"/>
        <w:ind w:firstLine="0"/>
        <w:contextualSpacing w:val="0"/>
        <w:rPr>
          <w:del w:id="270" w:author="lelightwin" w:date="2012-02-03T17:15:00Z"/>
          <w:sz w:val="20"/>
          <w:szCs w:val="20"/>
        </w:rPr>
        <w:pPrChange w:id="271" w:author="lelightwin" w:date="2012-02-03T17:15:00Z">
          <w:pPr>
            <w:pStyle w:val="ListParagraph"/>
            <w:numPr>
              <w:numId w:val="1"/>
            </w:numPr>
            <w:tabs>
              <w:tab w:val="num" w:pos="782"/>
              <w:tab w:val="left" w:pos="900"/>
            </w:tabs>
            <w:spacing w:before="0" w:after="0" w:line="276" w:lineRule="auto"/>
            <w:ind w:left="360" w:firstLine="360"/>
            <w:contextualSpacing w:val="0"/>
          </w:pPr>
        </w:pPrChange>
      </w:pPr>
      <w:del w:id="272" w:author="lelightwin" w:date="2012-02-03T17:14:00Z">
        <w:r w:rsidRPr="00874C98" w:rsidDel="00D5219C">
          <w:rPr>
            <w:sz w:val="20"/>
            <w:szCs w:val="20"/>
          </w:rPr>
          <w:delText xml:space="preserve">Right holes: This is a set of </w:delText>
        </w:r>
        <w:r w:rsidRPr="00874C98" w:rsidDel="00D5219C">
          <w:rPr>
            <w:i/>
            <w:sz w:val="20"/>
            <w:szCs w:val="20"/>
          </w:rPr>
          <w:delText xml:space="preserve">nodes </w:delText>
        </w:r>
        <w:r w:rsidRPr="00874C98" w:rsidDel="00D5219C">
          <w:rPr>
            <w:sz w:val="20"/>
            <w:szCs w:val="20"/>
          </w:rPr>
          <w:delText xml:space="preserve">that have their </w:delText>
        </w:r>
        <w:r w:rsidRPr="00874C98" w:rsidDel="00D5219C">
          <w:rPr>
            <w:i/>
            <w:sz w:val="20"/>
            <w:szCs w:val="20"/>
          </w:rPr>
          <w:delText xml:space="preserve">start </w:delText>
        </w:r>
        <w:r w:rsidRPr="00874C98" w:rsidDel="00D5219C">
          <w:rPr>
            <w:sz w:val="20"/>
            <w:szCs w:val="20"/>
          </w:rPr>
          <w:delText xml:space="preserve">position &gt;= </w:delText>
        </w:r>
        <w:r w:rsidRPr="00874C98" w:rsidDel="00D5219C">
          <w:rPr>
            <w:i/>
            <w:sz w:val="20"/>
            <w:szCs w:val="20"/>
          </w:rPr>
          <w:delText xml:space="preserve">end </w:delText>
        </w:r>
        <w:r w:rsidRPr="00874C98" w:rsidDel="00D5219C">
          <w:rPr>
            <w:sz w:val="20"/>
            <w:szCs w:val="20"/>
          </w:rPr>
          <w:delText xml:space="preserve">position of X. All the </w:delText>
        </w:r>
        <w:r w:rsidRPr="00874C98" w:rsidDel="00D5219C">
          <w:rPr>
            <w:i/>
            <w:sz w:val="20"/>
            <w:szCs w:val="20"/>
          </w:rPr>
          <w:delText xml:space="preserve">nodes </w:delText>
        </w:r>
        <w:r w:rsidRPr="00874C98" w:rsidDel="00D5219C">
          <w:rPr>
            <w:sz w:val="20"/>
            <w:szCs w:val="20"/>
          </w:rPr>
          <w:delText xml:space="preserve">with the same </w:delText>
        </w:r>
        <w:r w:rsidRPr="00874C98" w:rsidDel="00D5219C">
          <w:rPr>
            <w:i/>
            <w:sz w:val="20"/>
            <w:szCs w:val="20"/>
          </w:rPr>
          <w:delText xml:space="preserve">start </w:delText>
        </w:r>
        <w:r w:rsidRPr="00874C98" w:rsidDel="00D5219C">
          <w:rPr>
            <w:sz w:val="20"/>
            <w:szCs w:val="20"/>
          </w:rPr>
          <w:delText xml:space="preserve">position equals </w:delText>
        </w:r>
        <w:r w:rsidRPr="00874C98" w:rsidDel="00D5219C">
          <w:rPr>
            <w:i/>
            <w:sz w:val="20"/>
            <w:szCs w:val="20"/>
          </w:rPr>
          <w:delText>s</w:delText>
        </w:r>
        <w:r w:rsidRPr="00874C98" w:rsidDel="00D5219C">
          <w:rPr>
            <w:sz w:val="20"/>
            <w:szCs w:val="20"/>
          </w:rPr>
          <w:delText xml:space="preserve"> will be added in the one block labeled as </w:delText>
        </w:r>
        <w:r w:rsidRPr="00874C98" w:rsidDel="00D5219C">
          <w:rPr>
            <w:i/>
            <w:sz w:val="20"/>
            <w:szCs w:val="20"/>
          </w:rPr>
          <w:delText xml:space="preserve">s. </w:delText>
        </w:r>
        <w:r w:rsidRPr="00874C98" w:rsidDel="00D5219C">
          <w:rPr>
            <w:sz w:val="20"/>
            <w:szCs w:val="20"/>
          </w:rPr>
          <w:delText xml:space="preserve">And all </w:delText>
        </w:r>
        <w:r w:rsidDel="00D5219C">
          <w:rPr>
            <w:sz w:val="20"/>
            <w:szCs w:val="20"/>
          </w:rPr>
          <w:delText xml:space="preserve">of </w:delText>
        </w:r>
        <w:r w:rsidRPr="00874C98" w:rsidDel="00D5219C">
          <w:rPr>
            <w:sz w:val="20"/>
            <w:szCs w:val="20"/>
          </w:rPr>
          <w:delText>the block</w:delText>
        </w:r>
        <w:r w:rsidDel="00D5219C">
          <w:rPr>
            <w:sz w:val="20"/>
            <w:szCs w:val="20"/>
          </w:rPr>
          <w:delText>s</w:delText>
        </w:r>
        <w:r w:rsidRPr="00874C98" w:rsidDel="00D5219C">
          <w:rPr>
            <w:sz w:val="20"/>
            <w:szCs w:val="20"/>
          </w:rPr>
          <w:delText xml:space="preserve"> lay in the bigger “right holes”.</w:delText>
        </w:r>
      </w:del>
    </w:p>
    <w:p w:rsidR="00412421" w:rsidRPr="005B76AE" w:rsidRDefault="005B76AE" w:rsidP="00AA250F">
      <w:pPr>
        <w:spacing w:before="0" w:after="0"/>
        <w:rPr>
          <w:i/>
          <w:sz w:val="20"/>
        </w:rPr>
      </w:pPr>
      <w:r>
        <w:rPr>
          <w:i/>
          <w:sz w:val="20"/>
        </w:rPr>
        <w:t xml:space="preserve">3.2.2.2. </w:t>
      </w:r>
      <w:r w:rsidR="00733EB2">
        <w:rPr>
          <w:i/>
          <w:sz w:val="20"/>
        </w:rPr>
        <w:t>Generate the combination chains</w:t>
      </w:r>
    </w:p>
    <w:p w:rsidR="0063709E" w:rsidRDefault="00412421" w:rsidP="00AA250F">
      <w:pPr>
        <w:spacing w:before="0" w:after="0"/>
        <w:ind w:firstLine="360"/>
        <w:jc w:val="both"/>
        <w:rPr>
          <w:ins w:id="273" w:author="lelightwin" w:date="2012-02-03T17:19:00Z"/>
          <w:noProof/>
          <w:sz w:val="20"/>
        </w:rPr>
      </w:pPr>
      <w:r w:rsidRPr="00874C98">
        <w:rPr>
          <w:sz w:val="20"/>
        </w:rPr>
        <w:t xml:space="preserve">With the input as the classified CHART, the </w:t>
      </w:r>
      <w:r w:rsidR="005B76AE">
        <w:rPr>
          <w:sz w:val="20"/>
        </w:rPr>
        <w:t>parsing system</w:t>
      </w:r>
      <w:r w:rsidRPr="00874C98">
        <w:rPr>
          <w:sz w:val="20"/>
        </w:rPr>
        <w:t xml:space="preserve"> will begin generating the chain. It includes three part</w:t>
      </w:r>
      <w:r>
        <w:rPr>
          <w:sz w:val="20"/>
        </w:rPr>
        <w:t>s</w:t>
      </w:r>
      <w:r w:rsidRPr="00874C98">
        <w:rPr>
          <w:sz w:val="20"/>
        </w:rPr>
        <w:t>: “generate left chain”, “generate right chain” and “generate chain”.</w:t>
      </w:r>
      <w:ins w:id="274" w:author="lelightwin" w:date="2012-02-03T17:16:00Z">
        <w:r w:rsidR="0063709E" w:rsidRPr="0063709E">
          <w:rPr>
            <w:noProof/>
            <w:sz w:val="20"/>
          </w:rPr>
          <w:t xml:space="preserve"> </w:t>
        </w:r>
      </w:ins>
      <w:ins w:id="275" w:author="lelightwin" w:date="2012-02-03T17:19:00Z">
        <w:r w:rsidR="00E67680">
          <w:rPr>
            <w:noProof/>
            <w:sz w:val="20"/>
          </w:rPr>
          <w:t>(show in Figure 2)</w:t>
        </w:r>
      </w:ins>
    </w:p>
    <w:p w:rsidR="00E67680" w:rsidRDefault="00E67680" w:rsidP="00AA250F">
      <w:pPr>
        <w:spacing w:before="0" w:after="0"/>
        <w:ind w:firstLine="360"/>
        <w:jc w:val="both"/>
        <w:rPr>
          <w:ins w:id="276" w:author="lelightwin" w:date="2012-02-03T17:16:00Z"/>
          <w:noProof/>
          <w:sz w:val="20"/>
        </w:rPr>
      </w:pPr>
    </w:p>
    <w:p w:rsidR="00412421" w:rsidRPr="00874C98" w:rsidRDefault="0063709E" w:rsidP="00AA250F">
      <w:pPr>
        <w:spacing w:before="0" w:after="0"/>
        <w:ind w:firstLine="360"/>
        <w:jc w:val="both"/>
        <w:rPr>
          <w:sz w:val="20"/>
        </w:rPr>
      </w:pPr>
      <w:moveToRangeStart w:id="277" w:author="lelightwin" w:date="2012-02-03T17:16:00Z" w:name="move316052720"/>
      <w:moveTo w:id="278" w:author="lelightwin" w:date="2012-02-03T17:16:00Z">
        <w:r>
          <w:rPr>
            <w:noProof/>
            <w:sz w:val="20"/>
          </w:rPr>
          <w:drawing>
            <wp:inline distT="0" distB="0" distL="0" distR="0">
              <wp:extent cx="2919769" cy="1819275"/>
              <wp:effectExtent l="4406" t="0" r="0" b="0"/>
              <wp:docPr id="4"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152650"/>
                        <a:chOff x="2286000" y="2247900"/>
                        <a:chExt cx="4038600" cy="2152650"/>
                      </a:xfrm>
                    </a:grpSpPr>
                    <a:sp>
                      <a:nvSpPr>
                        <a:cNvPr id="4" name="AutoShape 2"/>
                        <a:cNvSpPr>
                          <a:spLocks noChangeArrowheads="1"/>
                        </a:cNvSpPr>
                      </a:nvSpPr>
                      <a:spPr bwMode="auto">
                        <a:xfrm>
                          <a:off x="382905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leftChain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3829050" y="30480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rightChain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3829050" y="3838575"/>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267200" y="280987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267200" y="36004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286000" y="2247900"/>
                          <a:ext cx="11715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bg1"/>
                                </a:solidFill>
                                <a:effectLst/>
                                <a:latin typeface="Times New Roman" pitchFamily="18" charset="0"/>
                                <a:cs typeface="Times New Roman" pitchFamily="18" charset="0"/>
                              </a:rPr>
                              <a:t>The classified CHART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538538" y="2343150"/>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353050" y="3886200"/>
                          <a:ext cx="971550" cy="457200"/>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014913" y="3895725"/>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moveTo>
      <w:moveToRangeEnd w:id="277"/>
    </w:p>
    <w:p w:rsidR="00E67680" w:rsidRDefault="00E67680" w:rsidP="0063709E">
      <w:pPr>
        <w:pStyle w:val="Caption"/>
        <w:spacing w:before="0" w:after="0"/>
        <w:rPr>
          <w:ins w:id="279" w:author="lelightwin" w:date="2012-02-03T17:19:00Z"/>
          <w:sz w:val="20"/>
          <w:szCs w:val="20"/>
        </w:rPr>
      </w:pPr>
    </w:p>
    <w:p w:rsidR="0063709E" w:rsidRPr="00874C98" w:rsidRDefault="0063709E" w:rsidP="0063709E">
      <w:pPr>
        <w:pStyle w:val="Caption"/>
        <w:spacing w:before="0" w:after="0"/>
        <w:rPr>
          <w:ins w:id="280" w:author="lelightwin" w:date="2012-02-03T17:16:00Z"/>
          <w:noProof/>
          <w:sz w:val="20"/>
          <w:szCs w:val="20"/>
        </w:rPr>
      </w:pPr>
      <w:ins w:id="281" w:author="lelightwin" w:date="2012-02-03T17:16:00Z">
        <w:r>
          <w:rPr>
            <w:sz w:val="20"/>
            <w:szCs w:val="20"/>
          </w:rPr>
          <w:t xml:space="preserve">Figure </w:t>
        </w:r>
        <w:r w:rsidRPr="00874C98">
          <w:rPr>
            <w:sz w:val="20"/>
            <w:szCs w:val="20"/>
          </w:rPr>
          <w:t xml:space="preserve">2 – the </w:t>
        </w:r>
        <w:r>
          <w:rPr>
            <w:sz w:val="20"/>
            <w:szCs w:val="20"/>
          </w:rPr>
          <w:t>HTA chain</w:t>
        </w:r>
        <w:r w:rsidRPr="00874C98">
          <w:rPr>
            <w:sz w:val="20"/>
            <w:szCs w:val="20"/>
          </w:rPr>
          <w:t xml:space="preserve"> </w:t>
        </w:r>
        <w:r>
          <w:rPr>
            <w:sz w:val="20"/>
            <w:szCs w:val="20"/>
          </w:rPr>
          <w:t>generator</w:t>
        </w:r>
        <w:r w:rsidRPr="00874C98">
          <w:rPr>
            <w:sz w:val="20"/>
            <w:szCs w:val="20"/>
          </w:rPr>
          <w:t>.</w:t>
        </w:r>
      </w:ins>
    </w:p>
    <w:p w:rsidR="0063709E" w:rsidRDefault="0063709E" w:rsidP="00AA250F">
      <w:pPr>
        <w:spacing w:before="0" w:after="0"/>
        <w:ind w:firstLine="360"/>
        <w:jc w:val="both"/>
        <w:rPr>
          <w:ins w:id="282" w:author="lelightwin" w:date="2012-02-03T17:16:00Z"/>
          <w:i/>
          <w:sz w:val="20"/>
        </w:rPr>
      </w:pPr>
    </w:p>
    <w:p w:rsidR="00412421" w:rsidRPr="00874C98" w:rsidRDefault="00412421" w:rsidP="00AA250F">
      <w:pPr>
        <w:spacing w:before="0" w:after="0"/>
        <w:ind w:firstLine="360"/>
        <w:jc w:val="both"/>
        <w:rPr>
          <w:sz w:val="20"/>
        </w:rPr>
      </w:pPr>
      <w:r w:rsidRPr="00874C98">
        <w:rPr>
          <w:i/>
          <w:sz w:val="20"/>
        </w:rPr>
        <w:t xml:space="preserve">Generate left chain: </w:t>
      </w:r>
      <w:r w:rsidRPr="00874C98">
        <w:rPr>
          <w:sz w:val="20"/>
        </w:rPr>
        <w:t>this module will generate all the combinable chain ends with candidate X, de</w:t>
      </w:r>
      <w:r>
        <w:rPr>
          <w:sz w:val="20"/>
        </w:rPr>
        <w:t>s</w:t>
      </w:r>
      <w:r w:rsidRPr="00874C98">
        <w:rPr>
          <w:sz w:val="20"/>
        </w:rPr>
        <w:t>cribed as:</w:t>
      </w:r>
    </w:p>
    <w:p w:rsidR="00412421" w:rsidRPr="00874C98" w:rsidRDefault="00412421" w:rsidP="00AA250F">
      <w:pPr>
        <w:numPr>
          <w:ilvl w:val="0"/>
          <w:numId w:val="1"/>
        </w:numPr>
        <w:spacing w:before="0" w:after="0"/>
        <w:jc w:val="both"/>
        <w:rPr>
          <w:sz w:val="20"/>
        </w:rPr>
      </w:pPr>
      <w:r w:rsidRPr="00874C98">
        <w:rPr>
          <w:sz w:val="20"/>
        </w:rPr>
        <w:t xml:space="preserve">Access to the left block labeled as “start position of X”, called the left combination nodes of X, note as SX block. </w:t>
      </w:r>
    </w:p>
    <w:p w:rsidR="00412421" w:rsidRDefault="00412421" w:rsidP="00AA250F">
      <w:pPr>
        <w:numPr>
          <w:ilvl w:val="0"/>
          <w:numId w:val="1"/>
        </w:numPr>
        <w:spacing w:before="0" w:after="0"/>
        <w:jc w:val="both"/>
        <w:rPr>
          <w:sz w:val="20"/>
        </w:rPr>
      </w:pPr>
      <w:r w:rsidRPr="00874C98">
        <w:rPr>
          <w:sz w:val="20"/>
        </w:rPr>
        <w:t xml:space="preserve">Process the entire </w:t>
      </w:r>
      <w:r w:rsidRPr="00874C98">
        <w:rPr>
          <w:i/>
          <w:sz w:val="20"/>
        </w:rPr>
        <w:t xml:space="preserve">node </w:t>
      </w:r>
      <w:r w:rsidRPr="00874C98">
        <w:rPr>
          <w:sz w:val="20"/>
        </w:rPr>
        <w:t xml:space="preserve">in SX recursively. With each node, generate a chain relevant to that </w:t>
      </w:r>
      <w:r w:rsidRPr="00874C98">
        <w:rPr>
          <w:i/>
          <w:sz w:val="20"/>
        </w:rPr>
        <w:t>node</w:t>
      </w:r>
      <w:r w:rsidRPr="00874C98">
        <w:rPr>
          <w:sz w:val="20"/>
        </w:rPr>
        <w:t>.</w:t>
      </w:r>
      <w:r w:rsidRPr="00E12DF1">
        <w:rPr>
          <w:noProof/>
          <w:sz w:val="20"/>
        </w:rPr>
        <w:t xml:space="preserve"> </w:t>
      </w:r>
    </w:p>
    <w:p w:rsidR="00412421" w:rsidDel="0063709E" w:rsidRDefault="00412421" w:rsidP="00AA250F">
      <w:pPr>
        <w:spacing w:before="0" w:after="0"/>
        <w:ind w:left="360"/>
        <w:rPr>
          <w:del w:id="283" w:author="lelightwin" w:date="2012-02-03T17:16:00Z"/>
          <w:noProof/>
          <w:sz w:val="20"/>
        </w:rPr>
      </w:pPr>
      <w:moveFromRangeStart w:id="284" w:author="lelightwin" w:date="2012-02-03T17:16:00Z" w:name="move316052720"/>
      <w:moveFrom w:id="285" w:author="lelightwin" w:date="2012-02-03T17:16:00Z">
        <w:del w:id="286" w:author="lelightwin" w:date="2012-02-03T17:16:00Z">
          <w:r w:rsidDel="0063709E">
            <w:rPr>
              <w:noProof/>
              <w:sz w:val="20"/>
            </w:rPr>
            <w:drawing>
              <wp:inline distT="0" distB="0" distL="0" distR="0">
                <wp:extent cx="2919769" cy="1819275"/>
                <wp:effectExtent l="4406"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152650"/>
                          <a:chOff x="2286000" y="2247900"/>
                          <a:chExt cx="4038600" cy="2152650"/>
                        </a:xfrm>
                      </a:grpSpPr>
                      <a:sp>
                        <a:nvSpPr>
                          <a:cNvPr id="4" name="AutoShape 2"/>
                          <a:cNvSpPr>
                            <a:spLocks noChangeArrowheads="1"/>
                          </a:cNvSpPr>
                        </a:nvSpPr>
                        <a:spPr bwMode="auto">
                          <a:xfrm>
                            <a:off x="382905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leftChain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3829050" y="30480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rightChain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3829050" y="3838575"/>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267200" y="280987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267200" y="36004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286000" y="2247900"/>
                            <a:ext cx="11715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bg1"/>
                                  </a:solidFill>
                                  <a:effectLst/>
                                  <a:latin typeface="Times New Roman" pitchFamily="18" charset="0"/>
                                  <a:cs typeface="Times New Roman" pitchFamily="18" charset="0"/>
                                </a:rPr>
                                <a:t>The classified CHART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538538" y="2343150"/>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353050" y="3886200"/>
                            <a:ext cx="971550" cy="457200"/>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014913" y="3895725"/>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del>
      </w:moveFrom>
      <w:moveFromRangeEnd w:id="284"/>
    </w:p>
    <w:p w:rsidR="00412421" w:rsidRPr="00874C98" w:rsidDel="0063709E" w:rsidRDefault="00412421" w:rsidP="00AA250F">
      <w:pPr>
        <w:pStyle w:val="Caption"/>
        <w:spacing w:before="0" w:after="0"/>
        <w:rPr>
          <w:del w:id="287" w:author="lelightwin" w:date="2012-02-03T17:16:00Z"/>
          <w:noProof/>
          <w:sz w:val="20"/>
          <w:szCs w:val="20"/>
        </w:rPr>
      </w:pPr>
      <w:del w:id="288" w:author="lelightwin" w:date="2012-02-03T17:16:00Z">
        <w:r w:rsidRPr="00874C98" w:rsidDel="0063709E">
          <w:rPr>
            <w:sz w:val="20"/>
            <w:szCs w:val="20"/>
          </w:rPr>
          <w:delText xml:space="preserve">Picture </w:delText>
        </w:r>
      </w:del>
      <w:ins w:id="289" w:author="Tran Do Dat" w:date="2012-02-02T14:31:00Z">
        <w:del w:id="290" w:author="lelightwin" w:date="2012-02-03T17:16:00Z">
          <w:r w:rsidR="005D73C6" w:rsidDel="0063709E">
            <w:rPr>
              <w:sz w:val="20"/>
              <w:szCs w:val="20"/>
            </w:rPr>
            <w:delText xml:space="preserve">Figure </w:delText>
          </w:r>
        </w:del>
      </w:ins>
      <w:del w:id="291" w:author="lelightwin" w:date="2012-02-03T17:16:00Z">
        <w:r w:rsidRPr="00874C98" w:rsidDel="0063709E">
          <w:rPr>
            <w:sz w:val="20"/>
            <w:szCs w:val="20"/>
          </w:rPr>
          <w:delText xml:space="preserve">2 – the </w:delText>
        </w:r>
        <w:r w:rsidDel="0063709E">
          <w:rPr>
            <w:sz w:val="20"/>
            <w:szCs w:val="20"/>
          </w:rPr>
          <w:delText>HTA chain</w:delText>
        </w:r>
        <w:r w:rsidRPr="00874C98" w:rsidDel="0063709E">
          <w:rPr>
            <w:sz w:val="20"/>
            <w:szCs w:val="20"/>
          </w:rPr>
          <w:delText xml:space="preserve"> </w:delText>
        </w:r>
        <w:r w:rsidDel="0063709E">
          <w:rPr>
            <w:sz w:val="20"/>
            <w:szCs w:val="20"/>
          </w:rPr>
          <w:delText>generator</w:delText>
        </w:r>
        <w:r w:rsidRPr="00874C98" w:rsidDel="0063709E">
          <w:rPr>
            <w:sz w:val="20"/>
            <w:szCs w:val="20"/>
          </w:rPr>
          <w:delText>.</w:delText>
        </w:r>
      </w:del>
    </w:p>
    <w:p w:rsidR="00412421" w:rsidRPr="00874C98" w:rsidDel="0063709E" w:rsidRDefault="00412421" w:rsidP="00AA250F">
      <w:pPr>
        <w:spacing w:before="0" w:after="0"/>
        <w:ind w:left="360"/>
        <w:rPr>
          <w:del w:id="292" w:author="lelightwin" w:date="2012-02-03T17:16:00Z"/>
          <w:sz w:val="20"/>
        </w:rPr>
      </w:pPr>
    </w:p>
    <w:p w:rsidR="00412421" w:rsidRDefault="00412421" w:rsidP="00AA250F">
      <w:pPr>
        <w:spacing w:before="0" w:after="0"/>
        <w:ind w:firstLine="360"/>
        <w:jc w:val="both"/>
        <w:rPr>
          <w:sz w:val="20"/>
        </w:rPr>
      </w:pPr>
      <w:r w:rsidRPr="00874C98">
        <w:rPr>
          <w:sz w:val="20"/>
        </w:rPr>
        <w:t xml:space="preserve">On the other hand, “generate left chain” process resemble to the tree processing with root as X. When the </w:t>
      </w:r>
      <w:r w:rsidRPr="00874C98">
        <w:rPr>
          <w:i/>
          <w:sz w:val="20"/>
        </w:rPr>
        <w:t xml:space="preserve">node </w:t>
      </w:r>
      <w:r w:rsidRPr="00874C98">
        <w:rPr>
          <w:sz w:val="20"/>
        </w:rPr>
        <w:t>Y is processed, the generated chain is the path from Y to X on the tree.</w:t>
      </w:r>
      <w:ins w:id="293" w:author="lelightwin" w:date="2012-02-03T17:19:00Z">
        <w:r w:rsidR="00E67680">
          <w:rPr>
            <w:sz w:val="20"/>
          </w:rPr>
          <w:t xml:space="preserve"> (Figure 3)</w:t>
        </w:r>
      </w:ins>
    </w:p>
    <w:p w:rsidR="005B76AE" w:rsidRPr="00874C98" w:rsidRDefault="005B76AE" w:rsidP="00AA250F">
      <w:pPr>
        <w:spacing w:before="0" w:after="0"/>
        <w:ind w:firstLine="426"/>
        <w:jc w:val="both"/>
        <w:rPr>
          <w:sz w:val="20"/>
        </w:rPr>
      </w:pPr>
    </w:p>
    <w:p w:rsidR="00412421" w:rsidRPr="00874C98" w:rsidRDefault="00412421" w:rsidP="00AA250F">
      <w:pPr>
        <w:keepNext/>
        <w:spacing w:before="0" w:after="0"/>
        <w:ind w:hanging="90"/>
        <w:rPr>
          <w:sz w:val="20"/>
        </w:rPr>
      </w:pPr>
      <w:r>
        <w:rPr>
          <w:noProof/>
          <w:sz w:val="20"/>
        </w:rPr>
        <w:drawing>
          <wp:inline distT="0" distB="0" distL="0" distR="0">
            <wp:extent cx="3295650" cy="2133600"/>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43000"/>
                      <a:chExt cx="7467600" cy="4633555"/>
                    </a:xfrm>
                  </a:grpSpPr>
                  <a:sp>
                    <a:nvSpPr>
                      <a:cNvPr id="13" name="Oval 12"/>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16383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2552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20955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13" idx="3"/>
                        <a:endCxn id="14"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3" idx="5"/>
                        <a:endCxn id="15"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4" idx="3"/>
                        <a:endCxn id="22"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4" idx="5"/>
                        <a:endCxn id="21"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2" idx="3"/>
                        <a:endCxn id="16"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2" idx="5"/>
                        <a:endCxn id="17"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4"/>
                        <a:endCxn id="18"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5" idx="3"/>
                        <a:endCxn id="20"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5" idx="5"/>
                        <a:endCxn id="19"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41"/>
                      <a:cNvSpPr txBox="1"/>
                    </a:nvSpPr>
                    <a:spPr>
                      <a:xfrm>
                        <a:off x="2261936" y="2971800"/>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33" name="TextBox 42"/>
                      <a:cNvSpPr txBox="1"/>
                    </a:nvSpPr>
                    <a:spPr>
                      <a:xfrm>
                        <a:off x="5638800" y="29718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34" name="TextBox 43"/>
                      <a:cNvSpPr txBox="1"/>
                    </a:nvSpPr>
                    <a:spPr>
                      <a:xfrm>
                        <a:off x="1463842" y="3962400"/>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35" name="TextBox 44"/>
                      <a:cNvSpPr txBox="1"/>
                    </a:nvSpPr>
                    <a:spPr>
                      <a:xfrm>
                        <a:off x="3505200" y="39624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[D A]</a:t>
                          </a:r>
                          <a:endParaRPr lang="en-US" sz="1600" b="1" dirty="0">
                            <a:latin typeface="Times New Roman" pitchFamily="18" charset="0"/>
                            <a:cs typeface="Times New Roman" pitchFamily="18" charset="0"/>
                          </a:endParaRPr>
                        </a:p>
                      </a:txBody>
                      <a:useSpRect/>
                    </a:txSp>
                  </a:sp>
                  <a:sp>
                    <a:nvSpPr>
                      <a:cNvPr id="36" name="TextBox 45"/>
                      <a:cNvSpPr txBox="1"/>
                    </a:nvSpPr>
                    <a:spPr>
                      <a:xfrm>
                        <a:off x="3810000" y="51332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37" name="TextBox 46"/>
                      <a:cNvSpPr txBox="1"/>
                    </a:nvSpPr>
                    <a:spPr>
                      <a:xfrm>
                        <a:off x="838200" y="5105400"/>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38" name="TextBox 47"/>
                      <a:cNvSpPr txBox="1"/>
                    </a:nvSpPr>
                    <a:spPr>
                      <a:xfrm>
                        <a:off x="2133600" y="54380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39" name="TextBox 48"/>
                      <a:cNvSpPr txBox="1"/>
                    </a:nvSpPr>
                    <a:spPr>
                      <a:xfrm>
                        <a:off x="5562600" y="5361801"/>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40" name="TextBox 49"/>
                      <a:cNvSpPr txBox="1"/>
                    </a:nvSpPr>
                    <a:spPr>
                      <a:xfrm>
                        <a:off x="7086600" y="50292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sz w:val="20"/>
          <w:szCs w:val="20"/>
        </w:rPr>
      </w:pPr>
      <w:del w:id="294" w:author="Tran Do Dat" w:date="2012-02-02T14:35:00Z">
        <w:r w:rsidRPr="00874C98" w:rsidDel="005D73C6">
          <w:rPr>
            <w:sz w:val="20"/>
            <w:szCs w:val="20"/>
          </w:rPr>
          <w:delText xml:space="preserve">Pictures </w:delText>
        </w:r>
      </w:del>
      <w:proofErr w:type="gramStart"/>
      <w:ins w:id="295" w:author="Tran Do Dat" w:date="2012-02-02T14:35:00Z">
        <w:r w:rsidR="005D73C6">
          <w:rPr>
            <w:sz w:val="20"/>
            <w:szCs w:val="20"/>
          </w:rPr>
          <w:t xml:space="preserve">Figure </w:t>
        </w:r>
      </w:ins>
      <w:r w:rsidRPr="00874C98">
        <w:rPr>
          <w:sz w:val="20"/>
          <w:szCs w:val="20"/>
        </w:rPr>
        <w:t>3 – The instance example for generate</w:t>
      </w:r>
      <w:proofErr w:type="gramEnd"/>
      <w:r w:rsidRPr="00874C98">
        <w:rPr>
          <w:sz w:val="20"/>
          <w:szCs w:val="20"/>
        </w:rPr>
        <w:t xml:space="preserve"> left chain.</w:t>
      </w:r>
    </w:p>
    <w:p w:rsidR="00412421" w:rsidRPr="00874C98" w:rsidRDefault="00412421" w:rsidP="00AA250F">
      <w:pPr>
        <w:spacing w:before="0" w:after="0"/>
        <w:ind w:firstLine="426"/>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Generate right chain: </w:t>
      </w:r>
      <w:r w:rsidRPr="00874C98">
        <w:rPr>
          <w:sz w:val="20"/>
          <w:lang w:eastAsia="en-AU"/>
        </w:rPr>
        <w:t xml:space="preserve">same method as the “generate left chain”, only differ from the dimension. </w:t>
      </w:r>
    </w:p>
    <w:p w:rsidR="00412421" w:rsidRPr="00874C98" w:rsidRDefault="00412421" w:rsidP="00AA250F">
      <w:pPr>
        <w:numPr>
          <w:ilvl w:val="0"/>
          <w:numId w:val="1"/>
        </w:numPr>
        <w:spacing w:before="0" w:after="0"/>
        <w:jc w:val="both"/>
        <w:rPr>
          <w:sz w:val="20"/>
        </w:rPr>
      </w:pPr>
      <w:r w:rsidRPr="00874C98">
        <w:rPr>
          <w:sz w:val="20"/>
        </w:rPr>
        <w:t xml:space="preserve">Access to the right block labeled as “end position of X”, called right combination nodes of X, note as EX block. </w:t>
      </w:r>
    </w:p>
    <w:p w:rsidR="00412421" w:rsidRPr="00874C98" w:rsidRDefault="00412421" w:rsidP="00AA250F">
      <w:pPr>
        <w:numPr>
          <w:ilvl w:val="0"/>
          <w:numId w:val="1"/>
        </w:numPr>
        <w:spacing w:before="0" w:after="0"/>
        <w:jc w:val="both"/>
        <w:rPr>
          <w:sz w:val="20"/>
        </w:rPr>
      </w:pPr>
      <w:r w:rsidRPr="00874C98">
        <w:rPr>
          <w:sz w:val="20"/>
        </w:rPr>
        <w:t xml:space="preserve">Process all </w:t>
      </w:r>
      <w:r>
        <w:rPr>
          <w:sz w:val="20"/>
        </w:rPr>
        <w:t xml:space="preserve">of </w:t>
      </w:r>
      <w:r w:rsidRPr="00874C98">
        <w:rPr>
          <w:sz w:val="20"/>
        </w:rPr>
        <w:t xml:space="preserve">the </w:t>
      </w:r>
      <w:r w:rsidRPr="00874C98">
        <w:rPr>
          <w:i/>
          <w:sz w:val="20"/>
        </w:rPr>
        <w:t>node</w:t>
      </w:r>
      <w:r>
        <w:rPr>
          <w:i/>
          <w:sz w:val="20"/>
        </w:rPr>
        <w:t>s</w:t>
      </w:r>
      <w:r w:rsidRPr="00874C98">
        <w:rPr>
          <w:i/>
          <w:sz w:val="20"/>
        </w:rPr>
        <w:t xml:space="preserve"> </w:t>
      </w:r>
      <w:r w:rsidRPr="00874C98">
        <w:rPr>
          <w:sz w:val="20"/>
        </w:rPr>
        <w:t xml:space="preserve">in EX recursively. With each node, generate a chain relevant to that </w:t>
      </w:r>
      <w:r w:rsidRPr="00874C98">
        <w:rPr>
          <w:i/>
          <w:sz w:val="20"/>
        </w:rPr>
        <w:t>node</w:t>
      </w:r>
      <w:r w:rsidRPr="00874C98">
        <w:rPr>
          <w:sz w:val="20"/>
        </w:rPr>
        <w:t>.</w:t>
      </w:r>
    </w:p>
    <w:p w:rsidR="00412421" w:rsidRPr="00874C98" w:rsidRDefault="00412421" w:rsidP="00AA250F">
      <w:pPr>
        <w:spacing w:before="0" w:after="0"/>
        <w:ind w:firstLine="360"/>
        <w:jc w:val="both"/>
        <w:rPr>
          <w:sz w:val="20"/>
        </w:rPr>
      </w:pPr>
      <w:r w:rsidRPr="00874C98">
        <w:rPr>
          <w:sz w:val="20"/>
        </w:rPr>
        <w:t xml:space="preserve">Resemble to the left chain, “generate right chain” process resemble to the tree processing with root as X, too. But when the </w:t>
      </w:r>
      <w:r w:rsidRPr="00874C98">
        <w:rPr>
          <w:i/>
          <w:sz w:val="20"/>
        </w:rPr>
        <w:t xml:space="preserve">node </w:t>
      </w:r>
      <w:r w:rsidRPr="00874C98">
        <w:rPr>
          <w:sz w:val="20"/>
        </w:rPr>
        <w:t>Y is processed, the generated chain is the path from X to Y on the tree.</w:t>
      </w:r>
    </w:p>
    <w:p w:rsidR="00412421" w:rsidRPr="00874C98" w:rsidRDefault="00412421" w:rsidP="00AA250F">
      <w:pPr>
        <w:spacing w:before="0" w:after="0"/>
        <w:ind w:firstLine="360"/>
        <w:jc w:val="both"/>
        <w:rPr>
          <w:sz w:val="20"/>
          <w:lang w:eastAsia="en-AU"/>
        </w:rPr>
      </w:pPr>
      <w:r w:rsidRPr="00874C98">
        <w:rPr>
          <w:i/>
          <w:sz w:val="20"/>
          <w:lang w:eastAsia="en-AU"/>
        </w:rPr>
        <w:t xml:space="preserve">Generate chain: </w:t>
      </w:r>
      <w:r w:rsidRPr="00874C98">
        <w:rPr>
          <w:sz w:val="20"/>
          <w:lang w:eastAsia="en-AU"/>
        </w:rPr>
        <w:t xml:space="preserve">so now we got the left chain and right chain of the candidate. It’s a perfect preparation for the party. The connection of three factors “left chain”, “right chain” and X will form the real combinable chain of X. </w:t>
      </w:r>
    </w:p>
    <w:p w:rsidR="005B76AE" w:rsidRDefault="005B76AE" w:rsidP="00AA250F">
      <w:pPr>
        <w:spacing w:before="0" w:after="0"/>
        <w:ind w:firstLine="426"/>
        <w:jc w:val="both"/>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First, </w:t>
      </w:r>
      <w:r w:rsidRPr="00874C98">
        <w:rPr>
          <w:sz w:val="20"/>
          <w:lang w:eastAsia="en-AU"/>
        </w:rPr>
        <w:t>we will generate the chain ends with X using the left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 xml:space="preserve">For (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chaini</w:t>
      </w:r>
      <w:r w:rsidRPr="00874C98">
        <w:rPr>
          <w:i/>
          <w:sz w:val="20"/>
          <w:szCs w:val="20"/>
        </w:rPr>
        <w:t xml:space="preserve"> = </w:t>
      </w:r>
      <w:r w:rsidRPr="006937B1">
        <w:rPr>
          <w:sz w:val="20"/>
          <w:szCs w:val="20"/>
        </w:rPr>
        <w:t>[left X]</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Chain. Add (</w:t>
      </w:r>
      <w:r w:rsidRPr="006937B1">
        <w:rPr>
          <w:b/>
          <w:sz w:val="20"/>
          <w:szCs w:val="20"/>
        </w:rPr>
        <w:t>chaini</w:t>
      </w:r>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spacing w:before="0" w:after="0"/>
        <w:ind w:firstLine="360"/>
        <w:rPr>
          <w:sz w:val="20"/>
          <w:lang w:eastAsia="en-AU"/>
        </w:rPr>
      </w:pPr>
      <w:r w:rsidRPr="00874C98">
        <w:rPr>
          <w:i/>
          <w:sz w:val="20"/>
          <w:lang w:eastAsia="en-AU"/>
        </w:rPr>
        <w:lastRenderedPageBreak/>
        <w:t xml:space="preserve">Second, </w:t>
      </w:r>
      <w:r w:rsidRPr="00874C98">
        <w:rPr>
          <w:sz w:val="20"/>
          <w:lang w:eastAsia="en-AU"/>
        </w:rPr>
        <w:t xml:space="preserve">we will generate the chain starts with X using the right chain. </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chainj</w:t>
      </w:r>
      <w:r w:rsidRPr="00874C98">
        <w:rPr>
          <w:i/>
          <w:sz w:val="20"/>
          <w:szCs w:val="20"/>
        </w:rPr>
        <w:t xml:space="preserve"> =</w:t>
      </w:r>
      <w:r w:rsidRPr="006937B1">
        <w:rPr>
          <w:sz w:val="20"/>
          <w:szCs w:val="20"/>
        </w:rPr>
        <w:t>[X right]</w:t>
      </w:r>
      <w:r w:rsidRPr="006937B1">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Chain. Add (</w:t>
      </w:r>
      <w:r w:rsidRPr="006937B1">
        <w:rPr>
          <w:b/>
          <w:sz w:val="20"/>
          <w:szCs w:val="20"/>
        </w:rPr>
        <w:t>chainj</w:t>
      </w:r>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p>
    <w:p w:rsidR="00412421" w:rsidRPr="00874C98" w:rsidRDefault="00412421" w:rsidP="00AA250F">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we will generate the chain with X in the mid using both left and right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412421" w:rsidRPr="00874C98" w:rsidRDefault="00412421" w:rsidP="00AA250F">
      <w:pPr>
        <w:pStyle w:val="ListParagraph"/>
        <w:spacing w:before="0" w:after="0"/>
        <w:ind w:left="207"/>
        <w:contextualSpacing w:val="0"/>
        <w:rPr>
          <w:i/>
          <w:sz w:val="20"/>
          <w:szCs w:val="20"/>
        </w:rPr>
      </w:pPr>
      <w:r w:rsidRPr="00874C98">
        <w:rPr>
          <w:i/>
          <w:sz w:val="20"/>
          <w:szCs w:val="20"/>
        </w:rPr>
        <w:t xml:space="preserve">Generate </w:t>
      </w:r>
      <w:r w:rsidRPr="006937B1">
        <w:rPr>
          <w:b/>
          <w:sz w:val="20"/>
          <w:szCs w:val="20"/>
        </w:rPr>
        <w:t>chaink</w:t>
      </w:r>
      <w:r w:rsidRPr="00874C98">
        <w:rPr>
          <w:i/>
          <w:sz w:val="20"/>
          <w:szCs w:val="20"/>
        </w:rPr>
        <w:t xml:space="preserve"> = </w:t>
      </w:r>
      <w:r w:rsidRPr="006937B1">
        <w:rPr>
          <w:sz w:val="20"/>
          <w:szCs w:val="20"/>
        </w:rPr>
        <w:t>[left X right]</w:t>
      </w:r>
      <w:r w:rsidRPr="00874C98">
        <w:rPr>
          <w:i/>
          <w:sz w:val="20"/>
          <w:szCs w:val="20"/>
        </w:rPr>
        <w:t>;</w:t>
      </w:r>
    </w:p>
    <w:p w:rsidR="00412421" w:rsidRPr="00874C98" w:rsidRDefault="00412421" w:rsidP="00AA250F">
      <w:pPr>
        <w:pStyle w:val="ListParagraph"/>
        <w:spacing w:before="0" w:after="0"/>
        <w:ind w:left="207"/>
        <w:contextualSpacing w:val="0"/>
        <w:rPr>
          <w:i/>
          <w:sz w:val="20"/>
          <w:szCs w:val="20"/>
        </w:rPr>
      </w:pPr>
      <w:r w:rsidRPr="00874C98">
        <w:rPr>
          <w:i/>
          <w:sz w:val="20"/>
          <w:szCs w:val="20"/>
        </w:rPr>
        <w:t>Chain. Add (</w:t>
      </w:r>
      <w:r w:rsidRPr="006937B1">
        <w:rPr>
          <w:b/>
          <w:sz w:val="20"/>
          <w:szCs w:val="20"/>
        </w:rPr>
        <w:t>chaink</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Default="00412421" w:rsidP="00AA250F">
      <w:pPr>
        <w:pStyle w:val="ListParagraph"/>
        <w:spacing w:before="0" w:after="0"/>
        <w:ind w:left="0" w:firstLine="360"/>
        <w:contextualSpacing w:val="0"/>
        <w:rPr>
          <w:sz w:val="20"/>
          <w:szCs w:val="20"/>
        </w:rPr>
      </w:pPr>
      <w:r w:rsidRPr="00874C98">
        <w:rPr>
          <w:sz w:val="20"/>
          <w:szCs w:val="20"/>
        </w:rPr>
        <w:t>After three stage</w:t>
      </w:r>
      <w:r>
        <w:rPr>
          <w:sz w:val="20"/>
          <w:szCs w:val="20"/>
        </w:rPr>
        <w:t>s</w:t>
      </w:r>
      <w:r w:rsidRPr="00874C98">
        <w:rPr>
          <w:sz w:val="20"/>
          <w:szCs w:val="20"/>
        </w:rPr>
        <w:t xml:space="preserve"> like above, we got the real combinable chain to process and perform the A*</w:t>
      </w:r>
      <w:r w:rsidR="005B76AE">
        <w:rPr>
          <w:sz w:val="20"/>
          <w:szCs w:val="20"/>
        </w:rPr>
        <w:t xml:space="preserve"> parsing </w:t>
      </w:r>
      <w:r w:rsidRPr="00874C98">
        <w:rPr>
          <w:sz w:val="20"/>
          <w:szCs w:val="20"/>
        </w:rPr>
        <w:t xml:space="preserve"> </w:t>
      </w:r>
      <w:r w:rsidR="005B76AE">
        <w:rPr>
          <w:sz w:val="20"/>
          <w:szCs w:val="20"/>
        </w:rPr>
        <w:t>algorithm using HTA</w:t>
      </w:r>
      <w:r w:rsidRPr="00874C98">
        <w:rPr>
          <w:sz w:val="20"/>
          <w:szCs w:val="20"/>
        </w:rPr>
        <w:t>.</w:t>
      </w:r>
    </w:p>
    <w:p w:rsidR="00722ED1" w:rsidRDefault="00722ED1" w:rsidP="00AA250F">
      <w:pPr>
        <w:pStyle w:val="ListParagraph"/>
        <w:spacing w:before="0" w:after="0"/>
        <w:ind w:left="0" w:firstLine="360"/>
        <w:contextualSpacing w:val="0"/>
        <w:rPr>
          <w:sz w:val="20"/>
          <w:szCs w:val="20"/>
        </w:rPr>
      </w:pPr>
    </w:p>
    <w:p w:rsidR="000E466E" w:rsidRDefault="005B76AE" w:rsidP="00AA250F">
      <w:pPr>
        <w:spacing w:before="0" w:after="0"/>
        <w:jc w:val="both"/>
        <w:rPr>
          <w:b/>
          <w:sz w:val="20"/>
        </w:rPr>
      </w:pPr>
      <w:r>
        <w:rPr>
          <w:b/>
          <w:sz w:val="20"/>
        </w:rPr>
        <w:t>3.3. Prun</w:t>
      </w:r>
      <w:r w:rsidR="00733EB2">
        <w:rPr>
          <w:b/>
          <w:sz w:val="20"/>
        </w:rPr>
        <w:t>ing for HTA</w:t>
      </w:r>
    </w:p>
    <w:p w:rsidR="00722ED1" w:rsidRDefault="00722ED1" w:rsidP="00AA250F">
      <w:pPr>
        <w:spacing w:before="0" w:after="0"/>
        <w:jc w:val="both"/>
        <w:rPr>
          <w:b/>
          <w:sz w:val="20"/>
        </w:rPr>
      </w:pPr>
    </w:p>
    <w:p w:rsidR="000E466E" w:rsidRPr="000E466E" w:rsidRDefault="005B76AE" w:rsidP="00AA250F">
      <w:pPr>
        <w:spacing w:before="0" w:after="0"/>
        <w:ind w:firstLine="360"/>
        <w:jc w:val="both"/>
        <w:rPr>
          <w:b/>
          <w:sz w:val="20"/>
        </w:rPr>
      </w:pPr>
      <w:r w:rsidRPr="00874C98">
        <w:rPr>
          <w:sz w:val="20"/>
        </w:rPr>
        <w:t xml:space="preserve">As mentioned above, </w:t>
      </w:r>
      <w:r w:rsidR="000E466E">
        <w:rPr>
          <w:sz w:val="20"/>
        </w:rPr>
        <w:t>HTA</w:t>
      </w:r>
      <w:r w:rsidRPr="00874C98">
        <w:rPr>
          <w:sz w:val="20"/>
        </w:rPr>
        <w:t xml:space="preserve"> is proposed to increase the speed, to decrease the step of the A* algorithm. However, with all thing was </w:t>
      </w:r>
      <w:r>
        <w:rPr>
          <w:sz w:val="20"/>
        </w:rPr>
        <w:t>described</w:t>
      </w:r>
      <w:r w:rsidRPr="00874C98">
        <w:rPr>
          <w:sz w:val="20"/>
        </w:rPr>
        <w:t xml:space="preserve">, </w:t>
      </w:r>
      <w:r w:rsidR="000E466E">
        <w:rPr>
          <w:sz w:val="20"/>
        </w:rPr>
        <w:t>HTA</w:t>
      </w:r>
      <w:r w:rsidRPr="00874C98">
        <w:rPr>
          <w:sz w:val="20"/>
        </w:rPr>
        <w:t xml:space="preserve"> is not optimal cause of the processing time for each step. A* </w:t>
      </w:r>
      <w:r w:rsidR="000E466E">
        <w:rPr>
          <w:sz w:val="20"/>
        </w:rPr>
        <w:t>using HTA</w:t>
      </w:r>
      <w:r w:rsidRPr="00874C98">
        <w:rPr>
          <w:sz w:val="20"/>
        </w:rPr>
        <w:t xml:space="preserve"> has less step than the A* - virtual node but the processing time for the step of </w:t>
      </w:r>
      <w:r w:rsidR="000E466E">
        <w:rPr>
          <w:sz w:val="20"/>
        </w:rPr>
        <w:t>HTA could</w:t>
      </w:r>
      <w:r w:rsidRPr="00874C98">
        <w:rPr>
          <w:sz w:val="20"/>
        </w:rPr>
        <w:t xml:space="preserve"> be so long because the parser must process all the combinable chain of the candidate with CHART. </w:t>
      </w:r>
    </w:p>
    <w:p w:rsidR="000E466E" w:rsidRDefault="005B76AE" w:rsidP="00AA250F">
      <w:pPr>
        <w:keepNext/>
        <w:spacing w:before="0" w:after="0"/>
        <w:ind w:firstLine="360"/>
        <w:jc w:val="both"/>
        <w:rPr>
          <w:sz w:val="20"/>
        </w:rPr>
      </w:pPr>
      <w:r w:rsidRPr="00874C98">
        <w:rPr>
          <w:sz w:val="20"/>
        </w:rPr>
        <w:t xml:space="preserve">In fact, there are approximately 8% of the generated chains that could be combined by the grammar rule. About this stuff, virtual node algorithm and </w:t>
      </w:r>
      <w:r w:rsidR="000E466E">
        <w:rPr>
          <w:sz w:val="20"/>
        </w:rPr>
        <w:t>HTA</w:t>
      </w:r>
      <w:r w:rsidRPr="00874C98">
        <w:rPr>
          <w:sz w:val="20"/>
        </w:rPr>
        <w:t xml:space="preserve"> has the same feature: redundancy! The A* virtual node got the redundancy of the loop step, but the A* </w:t>
      </w:r>
      <w:r w:rsidR="000E466E">
        <w:rPr>
          <w:sz w:val="20"/>
        </w:rPr>
        <w:t>using HTA</w:t>
      </w:r>
      <w:r w:rsidRPr="00874C98">
        <w:rPr>
          <w:sz w:val="20"/>
        </w:rPr>
        <w:t xml:space="preserve"> got the redundancy of the processing chains. Because of this, </w:t>
      </w:r>
      <w:r w:rsidR="000E466E">
        <w:rPr>
          <w:sz w:val="20"/>
        </w:rPr>
        <w:t>HTA</w:t>
      </w:r>
      <w:r w:rsidRPr="00874C98">
        <w:rPr>
          <w:sz w:val="20"/>
        </w:rPr>
        <w:t xml:space="preserve"> is not only slower than virtual in some case, but also very slow when the number of CHART </w:t>
      </w:r>
      <w:r w:rsidRPr="00874C98">
        <w:rPr>
          <w:i/>
          <w:sz w:val="20"/>
        </w:rPr>
        <w:t>nodes</w:t>
      </w:r>
      <w:r w:rsidRPr="00874C98">
        <w:rPr>
          <w:sz w:val="20"/>
        </w:rPr>
        <w:t xml:space="preserve"> up to 500 elements. In addition, the system could be out of memory in case the number of chains is up to billions!</w:t>
      </w:r>
    </w:p>
    <w:p w:rsidR="005B76AE" w:rsidRPr="00874C98" w:rsidRDefault="005B76AE" w:rsidP="00AA250F">
      <w:pPr>
        <w:keepNext/>
        <w:spacing w:before="0" w:after="0"/>
        <w:ind w:firstLine="360"/>
        <w:jc w:val="both"/>
        <w:rPr>
          <w:sz w:val="20"/>
        </w:rPr>
      </w:pPr>
      <w:r w:rsidRPr="00874C98">
        <w:rPr>
          <w:sz w:val="20"/>
        </w:rPr>
        <w:t xml:space="preserve">To solve this problem, the paper writer proposed the </w:t>
      </w:r>
      <w:r>
        <w:rPr>
          <w:sz w:val="20"/>
        </w:rPr>
        <w:t>pruning</w:t>
      </w:r>
      <w:r w:rsidRPr="00874C98">
        <w:rPr>
          <w:sz w:val="20"/>
        </w:rPr>
        <w:t xml:space="preserve"> method for </w:t>
      </w:r>
      <w:r w:rsidR="00406458">
        <w:rPr>
          <w:sz w:val="20"/>
        </w:rPr>
        <w:t>HTA</w:t>
      </w:r>
      <w:r w:rsidRPr="00874C98">
        <w:rPr>
          <w:sz w:val="20"/>
        </w:rPr>
        <w:t>, note as “</w:t>
      </w:r>
      <w:r w:rsidR="00406458">
        <w:rPr>
          <w:sz w:val="20"/>
        </w:rPr>
        <w:t>HTA</w:t>
      </w:r>
      <w:r w:rsidRPr="00874C98">
        <w:rPr>
          <w:sz w:val="20"/>
        </w:rPr>
        <w:t xml:space="preserve"> </w:t>
      </w:r>
      <w:r>
        <w:rPr>
          <w:sz w:val="20"/>
        </w:rPr>
        <w:t>pruning</w:t>
      </w:r>
      <w:r w:rsidRPr="00874C98">
        <w:rPr>
          <w:sz w:val="20"/>
        </w:rPr>
        <w:t>”. Instead of processing all the generated chains, the parser will prune the chains that don’t make sense; it means they’re not relevant to any rule. This algorithm is not only increase the speed of parser but also optimize it.</w:t>
      </w:r>
    </w:p>
    <w:p w:rsidR="005B76AE" w:rsidRPr="00874C98" w:rsidRDefault="005B76AE" w:rsidP="00AA250F">
      <w:pPr>
        <w:spacing w:before="0" w:after="0"/>
        <w:ind w:firstLine="360"/>
        <w:jc w:val="both"/>
        <w:rPr>
          <w:sz w:val="20"/>
        </w:rPr>
      </w:pPr>
      <w:r w:rsidRPr="00874C98">
        <w:rPr>
          <w:sz w:val="20"/>
        </w:rPr>
        <w:t xml:space="preserve">From now on, we will use some </w:t>
      </w:r>
      <w:r w:rsidR="000E466E">
        <w:rPr>
          <w:sz w:val="20"/>
        </w:rPr>
        <w:t xml:space="preserve">abbreviation </w:t>
      </w:r>
      <w:r w:rsidRPr="00874C98">
        <w:rPr>
          <w:sz w:val="20"/>
        </w:rPr>
        <w:t>symbol; it's convenient for audience to allow.</w:t>
      </w:r>
    </w:p>
    <w:p w:rsidR="005B76AE" w:rsidRPr="00874C98" w:rsidRDefault="005B76AE" w:rsidP="00AA250F">
      <w:pPr>
        <w:spacing w:before="0" w:after="0"/>
        <w:ind w:firstLine="360"/>
        <w:jc w:val="both"/>
        <w:rPr>
          <w:sz w:val="20"/>
        </w:rPr>
      </w:pPr>
      <w:r w:rsidRPr="00874C98">
        <w:rPr>
          <w:sz w:val="20"/>
        </w:rPr>
        <w:t>R</w:t>
      </w:r>
      <w:r w:rsidRPr="00874C98">
        <w:rPr>
          <w:sz w:val="20"/>
          <w:vertAlign w:val="subscript"/>
        </w:rPr>
        <w:t>chain</w:t>
      </w:r>
      <w:r w:rsidRPr="00874C98">
        <w:rPr>
          <w:sz w:val="20"/>
        </w:rPr>
        <w:t xml:space="preserve"> – A set of grammar rules, each rule contains “chain” in the right part.</w:t>
      </w:r>
    </w:p>
    <w:p w:rsidR="005B76AE" w:rsidRPr="00874C98" w:rsidRDefault="005B76AE" w:rsidP="00AA250F">
      <w:pPr>
        <w:spacing w:before="0" w:after="0"/>
        <w:ind w:firstLine="360"/>
        <w:jc w:val="both"/>
        <w:rPr>
          <w:sz w:val="20"/>
        </w:rPr>
      </w:pPr>
      <w:r w:rsidRPr="00874C98">
        <w:rPr>
          <w:sz w:val="20"/>
        </w:rPr>
        <w:t>F</w:t>
      </w:r>
      <w:r w:rsidRPr="00874C98">
        <w:rPr>
          <w:sz w:val="20"/>
          <w:vertAlign w:val="subscript"/>
        </w:rPr>
        <w:t>chain</w:t>
      </w:r>
      <w:r w:rsidRPr="00874C98">
        <w:rPr>
          <w:sz w:val="20"/>
        </w:rPr>
        <w:t xml:space="preserve"> – A set of grammar rules, each rule have the right part starts with “chain”.</w:t>
      </w:r>
    </w:p>
    <w:p w:rsidR="005B76AE" w:rsidRPr="00874C98" w:rsidRDefault="00406458" w:rsidP="00AA250F">
      <w:pPr>
        <w:spacing w:before="0" w:after="0"/>
        <w:ind w:firstLine="360"/>
        <w:jc w:val="both"/>
        <w:rPr>
          <w:sz w:val="20"/>
        </w:rPr>
      </w:pPr>
      <w:r>
        <w:rPr>
          <w:sz w:val="20"/>
        </w:rPr>
        <w:t>HTA</w:t>
      </w:r>
      <w:r w:rsidR="005B76AE" w:rsidRPr="00874C98">
        <w:rPr>
          <w:sz w:val="20"/>
        </w:rPr>
        <w:t xml:space="preserve"> only uses the </w:t>
      </w:r>
      <w:r w:rsidR="005B76AE" w:rsidRPr="00874C98">
        <w:rPr>
          <w:i/>
          <w:sz w:val="20"/>
        </w:rPr>
        <w:t xml:space="preserve">node </w:t>
      </w:r>
      <w:r w:rsidR="005B76AE" w:rsidRPr="00874C98">
        <w:rPr>
          <w:sz w:val="20"/>
        </w:rPr>
        <w:t xml:space="preserve">position to generate chain, but not the </w:t>
      </w:r>
      <w:r w:rsidR="005B76AE" w:rsidRPr="00874C98">
        <w:rPr>
          <w:i/>
          <w:sz w:val="20"/>
        </w:rPr>
        <w:t xml:space="preserve">node </w:t>
      </w:r>
      <w:r w:rsidR="005B76AE" w:rsidRPr="00874C98">
        <w:rPr>
          <w:sz w:val="20"/>
        </w:rPr>
        <w:t xml:space="preserve">tag. For instance, if the </w:t>
      </w:r>
      <w:r w:rsidR="005B76AE" w:rsidRPr="00874C98">
        <w:rPr>
          <w:i/>
          <w:sz w:val="20"/>
        </w:rPr>
        <w:t xml:space="preserve">node </w:t>
      </w:r>
      <w:r w:rsidR="005B76AE" w:rsidRPr="00874C98">
        <w:rPr>
          <w:sz w:val="20"/>
        </w:rPr>
        <w:t xml:space="preserve">has the tag as </w:t>
      </w:r>
      <w:r w:rsidR="005B76AE" w:rsidRPr="00874C98">
        <w:rPr>
          <w:sz w:val="20"/>
        </w:rPr>
        <w:lastRenderedPageBreak/>
        <w:t xml:space="preserve">“PP”, so what kind of its tag will be? It’s plain to see that </w:t>
      </w:r>
      <w:r>
        <w:rPr>
          <w:sz w:val="20"/>
        </w:rPr>
        <w:t>HTA</w:t>
      </w:r>
      <w:r w:rsidR="005B76AE" w:rsidRPr="00874C98">
        <w:rPr>
          <w:sz w:val="20"/>
        </w:rPr>
        <w:t xml:space="preserve"> make a big mistake when it doesn’t calculate this case.</w:t>
      </w:r>
    </w:p>
    <w:p w:rsidR="005B76AE" w:rsidRPr="00874C98" w:rsidRDefault="005B76AE" w:rsidP="00AA250F">
      <w:pPr>
        <w:spacing w:before="0" w:after="0"/>
        <w:ind w:firstLine="360"/>
        <w:jc w:val="both"/>
        <w:rPr>
          <w:sz w:val="20"/>
        </w:rPr>
      </w:pPr>
      <w:r w:rsidRPr="00874C98">
        <w:rPr>
          <w:sz w:val="20"/>
        </w:rPr>
        <w:t xml:space="preserve">Through the analysis above, the tag of </w:t>
      </w:r>
      <w:r w:rsidRPr="00874C98">
        <w:rPr>
          <w:i/>
          <w:sz w:val="20"/>
        </w:rPr>
        <w:t xml:space="preserve">node </w:t>
      </w:r>
      <w:r w:rsidRPr="00874C98">
        <w:rPr>
          <w:sz w:val="20"/>
        </w:rPr>
        <w:t xml:space="preserve">is also very important in the chain generating process. So the pruner of </w:t>
      </w:r>
      <w:r w:rsidR="00406458">
        <w:rPr>
          <w:sz w:val="20"/>
        </w:rPr>
        <w:t>HTA</w:t>
      </w:r>
      <w:r w:rsidRPr="00874C98">
        <w:rPr>
          <w:sz w:val="20"/>
        </w:rPr>
        <w:t xml:space="preserve"> will use the information about the tag of node in the grammar rule to optimize the algorithm.</w:t>
      </w:r>
    </w:p>
    <w:p w:rsidR="005B76AE" w:rsidRPr="00874C98" w:rsidRDefault="005B76AE" w:rsidP="00AA250F">
      <w:pPr>
        <w:keepNext/>
        <w:spacing w:before="0" w:after="0"/>
        <w:ind w:firstLine="360"/>
        <w:jc w:val="both"/>
        <w:rPr>
          <w:sz w:val="20"/>
        </w:rPr>
      </w:pPr>
      <w:r w:rsidRPr="00874C98">
        <w:rPr>
          <w:sz w:val="20"/>
        </w:rPr>
        <w:t xml:space="preserve">The </w:t>
      </w:r>
      <w:r>
        <w:rPr>
          <w:sz w:val="20"/>
        </w:rPr>
        <w:t>pruner</w:t>
      </w:r>
      <w:r w:rsidRPr="00874C98">
        <w:rPr>
          <w:sz w:val="20"/>
        </w:rPr>
        <w:t xml:space="preserve"> of </w:t>
      </w:r>
      <w:r>
        <w:rPr>
          <w:sz w:val="20"/>
        </w:rPr>
        <w:t>hierarchical tree</w:t>
      </w:r>
      <w:r w:rsidRPr="00874C98">
        <w:rPr>
          <w:sz w:val="20"/>
        </w:rPr>
        <w:t xml:space="preserve"> includes two part</w:t>
      </w:r>
      <w:r>
        <w:rPr>
          <w:sz w:val="20"/>
        </w:rPr>
        <w:t>s</w:t>
      </w:r>
      <w:r w:rsidRPr="00874C98">
        <w:rPr>
          <w:sz w:val="20"/>
        </w:rPr>
        <w:t>:</w:t>
      </w:r>
    </w:p>
    <w:p w:rsidR="005B76AE" w:rsidRDefault="005B76AE" w:rsidP="00AA250F">
      <w:pPr>
        <w:keepNext/>
        <w:numPr>
          <w:ilvl w:val="0"/>
          <w:numId w:val="1"/>
        </w:numPr>
        <w:spacing w:before="0" w:after="0"/>
        <w:jc w:val="both"/>
        <w:rPr>
          <w:rStyle w:val="hps"/>
          <w:sz w:val="20"/>
        </w:rPr>
      </w:pPr>
      <w:r w:rsidRPr="00874C98">
        <w:rPr>
          <w:rStyle w:val="hps"/>
          <w:sz w:val="20"/>
        </w:rPr>
        <w:t>Statistic training: this is a very important work. Because of this stage, the parser will decide whether to prun</w:t>
      </w:r>
      <w:r>
        <w:rPr>
          <w:rStyle w:val="hps"/>
          <w:sz w:val="20"/>
        </w:rPr>
        <w:t>e</w:t>
      </w:r>
      <w:r w:rsidRPr="00874C98">
        <w:rPr>
          <w:rStyle w:val="hps"/>
          <w:sz w:val="20"/>
        </w:rPr>
        <w:t xml:space="preserve"> the branch of processing tree</w:t>
      </w:r>
    </w:p>
    <w:p w:rsidR="005B76AE" w:rsidRDefault="005B76AE" w:rsidP="00AA250F">
      <w:pPr>
        <w:keepNext/>
        <w:numPr>
          <w:ilvl w:val="0"/>
          <w:numId w:val="1"/>
        </w:numPr>
        <w:spacing w:before="0" w:after="0"/>
        <w:jc w:val="both"/>
        <w:rPr>
          <w:sz w:val="20"/>
        </w:rPr>
      </w:pPr>
      <w:r w:rsidRPr="005B76AE">
        <w:rPr>
          <w:sz w:val="20"/>
        </w:rPr>
        <w:t>Pruning</w:t>
      </w:r>
      <w:r w:rsidR="004D420D">
        <w:rPr>
          <w:sz w:val="20"/>
        </w:rPr>
        <w:t>: start processing HTA</w:t>
      </w:r>
      <w:r w:rsidRPr="005B76AE">
        <w:rPr>
          <w:sz w:val="20"/>
        </w:rPr>
        <w:t>; use the pruner which was trained from data to prune the wrong branch.</w:t>
      </w:r>
    </w:p>
    <w:p w:rsidR="005B4DA1" w:rsidRDefault="005B4DA1" w:rsidP="00AA250F">
      <w:pPr>
        <w:keepNext/>
        <w:spacing w:before="0" w:after="0"/>
        <w:jc w:val="both"/>
        <w:rPr>
          <w:sz w:val="20"/>
        </w:rPr>
      </w:pPr>
    </w:p>
    <w:p w:rsidR="005B4DA1" w:rsidRPr="00733EB2" w:rsidRDefault="005B4DA1" w:rsidP="00AA250F">
      <w:pPr>
        <w:keepNext/>
        <w:spacing w:before="0" w:after="0"/>
        <w:jc w:val="both"/>
        <w:rPr>
          <w:i/>
          <w:sz w:val="20"/>
        </w:rPr>
      </w:pPr>
      <w:r w:rsidRPr="00733EB2">
        <w:rPr>
          <w:i/>
          <w:sz w:val="20"/>
        </w:rPr>
        <w:t>3</w:t>
      </w:r>
      <w:r w:rsidR="00733EB2">
        <w:rPr>
          <w:i/>
          <w:sz w:val="20"/>
        </w:rPr>
        <w:t>.3.1. Statistic training period</w:t>
      </w:r>
    </w:p>
    <w:p w:rsidR="005B4DA1" w:rsidRPr="00874C98" w:rsidRDefault="005B4DA1" w:rsidP="00AA250F">
      <w:pPr>
        <w:spacing w:before="0" w:after="0"/>
        <w:ind w:firstLine="360"/>
        <w:jc w:val="both"/>
        <w:rPr>
          <w:sz w:val="20"/>
        </w:rPr>
      </w:pPr>
      <w:r w:rsidRPr="00874C98">
        <w:rPr>
          <w:sz w:val="20"/>
        </w:rPr>
        <w:t xml:space="preserve">The stuff required for each </w:t>
      </w:r>
      <w:r>
        <w:rPr>
          <w:sz w:val="20"/>
        </w:rPr>
        <w:t>trainer</w:t>
      </w:r>
      <w:r w:rsidRPr="00874C98">
        <w:rPr>
          <w:sz w:val="20"/>
        </w:rPr>
        <w:t xml:space="preserve"> is a </w:t>
      </w:r>
      <w:r>
        <w:rPr>
          <w:sz w:val="20"/>
        </w:rPr>
        <w:t>training</w:t>
      </w:r>
      <w:r w:rsidRPr="00874C98">
        <w:rPr>
          <w:sz w:val="20"/>
        </w:rPr>
        <w:t xml:space="preserve"> data. And in this case, the </w:t>
      </w:r>
      <w:r>
        <w:rPr>
          <w:sz w:val="20"/>
        </w:rPr>
        <w:t>training</w:t>
      </w:r>
      <w:r w:rsidRPr="00874C98">
        <w:rPr>
          <w:sz w:val="20"/>
        </w:rPr>
        <w:t xml:space="preserve"> data is a syntactic grammar rule set. </w:t>
      </w:r>
    </w:p>
    <w:p w:rsidR="005B4DA1" w:rsidRDefault="005B4DA1" w:rsidP="00AA250F">
      <w:pPr>
        <w:spacing w:before="0" w:after="0"/>
        <w:ind w:firstLine="360"/>
        <w:jc w:val="both"/>
        <w:rPr>
          <w:sz w:val="20"/>
        </w:rPr>
      </w:pPr>
      <w:r w:rsidRPr="00874C98">
        <w:rPr>
          <w:sz w:val="20"/>
        </w:rPr>
        <w:t>Specifically, with each POS tag in the grammar rule, the system will create a corresponding data tree. The data tree of each tag T will store the information about all tags that can be stood on the left or right of tag T.</w:t>
      </w:r>
    </w:p>
    <w:p w:rsidR="00733EB2" w:rsidRDefault="00733EB2" w:rsidP="00AA250F">
      <w:pPr>
        <w:spacing w:before="0" w:after="0"/>
        <w:rPr>
          <w:sz w:val="20"/>
        </w:rPr>
      </w:pPr>
    </w:p>
    <w:p w:rsidR="00733EB2" w:rsidRDefault="00733EB2" w:rsidP="00AA250F">
      <w:pPr>
        <w:spacing w:before="0" w:after="0"/>
        <w:rPr>
          <w:i/>
          <w:sz w:val="20"/>
        </w:rPr>
      </w:pPr>
      <w:r w:rsidRPr="00733EB2">
        <w:rPr>
          <w:i/>
          <w:sz w:val="20"/>
        </w:rPr>
        <w:t xml:space="preserve">3.3.1.1. </w:t>
      </w:r>
      <w:r>
        <w:rPr>
          <w:i/>
          <w:sz w:val="20"/>
        </w:rPr>
        <w:t>The left-side data tree</w:t>
      </w:r>
    </w:p>
    <w:p w:rsidR="00733EB2" w:rsidRPr="00874C98" w:rsidRDefault="00733EB2" w:rsidP="00AA250F">
      <w:pPr>
        <w:spacing w:before="0" w:after="0"/>
        <w:ind w:firstLine="360"/>
        <w:jc w:val="both"/>
        <w:rPr>
          <w:sz w:val="20"/>
        </w:rPr>
      </w:pPr>
      <w:r w:rsidRPr="00874C98">
        <w:rPr>
          <w:sz w:val="20"/>
        </w:rPr>
        <w:t>The left data tree of tag T is the data structure which store the information about all tags are on the left</w:t>
      </w:r>
      <w:r>
        <w:rPr>
          <w:sz w:val="20"/>
        </w:rPr>
        <w:t xml:space="preserve"> side</w:t>
      </w:r>
      <w:r w:rsidRPr="00874C98">
        <w:rPr>
          <w:sz w:val="20"/>
        </w:rPr>
        <w:t xml:space="preserve"> of T. </w:t>
      </w:r>
    </w:p>
    <w:p w:rsidR="00733EB2" w:rsidRPr="00874C98" w:rsidRDefault="00733EB2" w:rsidP="00AA250F">
      <w:pPr>
        <w:spacing w:before="0" w:after="0"/>
        <w:ind w:firstLine="360"/>
        <w:jc w:val="both"/>
        <w:rPr>
          <w:sz w:val="20"/>
        </w:rPr>
      </w:pPr>
      <w:r w:rsidRPr="00874C98">
        <w:rPr>
          <w:sz w:val="20"/>
        </w:rPr>
        <w:t>Specified as the picture below:</w:t>
      </w:r>
    </w:p>
    <w:p w:rsidR="00733EB2" w:rsidRPr="00874C98" w:rsidRDefault="00733EB2" w:rsidP="00AA250F">
      <w:pPr>
        <w:keepNext/>
        <w:spacing w:before="0" w:after="0"/>
        <w:jc w:val="both"/>
        <w:rPr>
          <w:sz w:val="20"/>
        </w:rPr>
      </w:pPr>
      <w:r>
        <w:rPr>
          <w:noProof/>
          <w:sz w:val="20"/>
        </w:rPr>
        <w:drawing>
          <wp:inline distT="0" distB="0" distL="0" distR="0">
            <wp:extent cx="3069204" cy="1868556"/>
            <wp:effectExtent l="0"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733EB2" w:rsidRDefault="005D73C6" w:rsidP="00AA250F">
      <w:pPr>
        <w:pStyle w:val="Caption"/>
        <w:spacing w:before="0" w:after="0"/>
        <w:rPr>
          <w:sz w:val="20"/>
          <w:szCs w:val="20"/>
        </w:rPr>
      </w:pPr>
      <w:ins w:id="296" w:author="Tran Do Dat" w:date="2012-02-02T14:36:00Z">
        <w:r>
          <w:rPr>
            <w:sz w:val="20"/>
            <w:szCs w:val="20"/>
          </w:rPr>
          <w:t>Figure</w:t>
        </w:r>
      </w:ins>
      <w:del w:id="297" w:author="Tran Do Dat" w:date="2012-02-02T14:36:00Z">
        <w:r w:rsidR="00733EB2" w:rsidRPr="00874C98" w:rsidDel="005D73C6">
          <w:rPr>
            <w:sz w:val="20"/>
            <w:szCs w:val="20"/>
          </w:rPr>
          <w:delText>Picture</w:delText>
        </w:r>
      </w:del>
      <w:r w:rsidR="00733EB2" w:rsidRPr="00874C98">
        <w:rPr>
          <w:sz w:val="20"/>
          <w:szCs w:val="20"/>
        </w:rPr>
        <w:t xml:space="preserve"> 4 – the left data tree of T.</w:t>
      </w:r>
    </w:p>
    <w:p w:rsidR="00733EB2" w:rsidRPr="00733EB2" w:rsidRDefault="00733EB2" w:rsidP="00AA250F">
      <w:pPr>
        <w:spacing w:before="0" w:after="0"/>
        <w:rPr>
          <w:lang w:eastAsia="en-AU"/>
        </w:rPr>
      </w:pPr>
    </w:p>
    <w:p w:rsidR="00733EB2" w:rsidRPr="00874C98" w:rsidRDefault="00733EB2" w:rsidP="00AA250F">
      <w:pPr>
        <w:spacing w:before="0" w:after="0"/>
        <w:ind w:firstLine="360"/>
        <w:jc w:val="both"/>
        <w:rPr>
          <w:sz w:val="20"/>
          <w:lang w:eastAsia="en-AU"/>
        </w:rPr>
      </w:pPr>
      <w:r w:rsidRPr="00874C98">
        <w:rPr>
          <w:sz w:val="20"/>
          <w:lang w:eastAsia="en-AU"/>
        </w:rPr>
        <w:t>There are three step</w:t>
      </w:r>
      <w:r>
        <w:rPr>
          <w:sz w:val="20"/>
          <w:lang w:eastAsia="en-AU"/>
        </w:rPr>
        <w:t>s</w:t>
      </w:r>
      <w:r w:rsidRPr="00874C98">
        <w:rPr>
          <w:sz w:val="20"/>
          <w:lang w:eastAsia="en-AU"/>
        </w:rPr>
        <w:t xml:space="preserve"> to create this data structure: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First, </w:t>
      </w:r>
      <w:r w:rsidRPr="00874C98">
        <w:rPr>
          <w:sz w:val="20"/>
          <w:lang w:eastAsia="en-AU"/>
        </w:rPr>
        <w:t>the trainer will process R</w:t>
      </w:r>
      <w:r w:rsidRPr="00874C98">
        <w:rPr>
          <w:sz w:val="20"/>
          <w:vertAlign w:val="subscript"/>
          <w:lang w:eastAsia="en-AU"/>
        </w:rPr>
        <w:t xml:space="preserve"> [T]</w:t>
      </w:r>
      <w:r w:rsidRPr="00874C98">
        <w:rPr>
          <w:sz w:val="20"/>
          <w:lang w:eastAsia="en-AU"/>
        </w:rPr>
        <w:t>. The two sub nodes A and B of T are created as the tags that adjacent to the left of T in the R</w:t>
      </w:r>
      <w:r w:rsidRPr="00874C98">
        <w:rPr>
          <w:sz w:val="20"/>
          <w:vertAlign w:val="subscript"/>
          <w:lang w:eastAsia="en-AU"/>
        </w:rPr>
        <w:t xml:space="preserve">[T] </w:t>
      </w:r>
      <w:r w:rsidRPr="00874C98">
        <w:rPr>
          <w:sz w:val="20"/>
          <w:lang w:eastAsia="en-AU"/>
        </w:rPr>
        <w:t>rules right side.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Second, </w:t>
      </w:r>
      <w:r w:rsidRPr="00874C98">
        <w:rPr>
          <w:sz w:val="20"/>
          <w:lang w:eastAsia="en-AU"/>
        </w:rPr>
        <w:t>C and D are created as the sub node of A w</w:t>
      </w:r>
      <w:r>
        <w:rPr>
          <w:sz w:val="20"/>
          <w:lang w:eastAsia="en-AU"/>
        </w:rPr>
        <w:t>h</w:t>
      </w:r>
      <w:r w:rsidRPr="00874C98">
        <w:rPr>
          <w:sz w:val="20"/>
          <w:lang w:eastAsia="en-AU"/>
        </w:rPr>
        <w:t>ich are the tags that adjacent to the left of A in the set R</w:t>
      </w:r>
      <w:r w:rsidRPr="00874C98">
        <w:rPr>
          <w:sz w:val="20"/>
          <w:vertAlign w:val="subscript"/>
          <w:lang w:eastAsia="en-AU"/>
        </w:rPr>
        <w:t>leftTag(A)</w:t>
      </w:r>
      <w:r w:rsidRPr="00874C98">
        <w:rPr>
          <w:sz w:val="20"/>
          <w:lang w:eastAsia="en-AU"/>
        </w:rPr>
        <w:t>. Similarly, H and I are the tags that adjacent to the left of B in the set R</w:t>
      </w:r>
      <w:r w:rsidRPr="00874C98">
        <w:rPr>
          <w:sz w:val="20"/>
          <w:vertAlign w:val="subscript"/>
          <w:lang w:eastAsia="en-AU"/>
        </w:rPr>
        <w:t xml:space="preserve">leftTag(B) </w:t>
      </w:r>
      <w:r w:rsidRPr="00874C98">
        <w:rPr>
          <w:sz w:val="20"/>
          <w:lang w:eastAsia="en-AU"/>
        </w:rPr>
        <w:t>rules right side.</w:t>
      </w:r>
    </w:p>
    <w:p w:rsidR="00733EB2" w:rsidRPr="00874C98" w:rsidRDefault="00733EB2" w:rsidP="00AA250F">
      <w:pPr>
        <w:spacing w:before="0" w:after="0"/>
        <w:ind w:left="720" w:firstLine="720"/>
        <w:jc w:val="both"/>
        <w:rPr>
          <w:sz w:val="20"/>
          <w:lang w:eastAsia="en-AU"/>
        </w:rPr>
      </w:pPr>
      <w:r w:rsidRPr="00874C98">
        <w:rPr>
          <w:sz w:val="20"/>
          <w:lang w:eastAsia="en-AU"/>
        </w:rPr>
        <w:t>leftTag(node) = path from node to root</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And the last, </w:t>
      </w:r>
      <w:r w:rsidRPr="00874C98">
        <w:rPr>
          <w:sz w:val="20"/>
          <w:lang w:eastAsia="en-AU"/>
        </w:rPr>
        <w:t>process recursively with the entire sub node C, D, H, I and their sub nodes until it ends.</w:t>
      </w:r>
    </w:p>
    <w:p w:rsidR="00733EB2" w:rsidRPr="00874C98" w:rsidRDefault="00733EB2" w:rsidP="00AA250F">
      <w:pPr>
        <w:spacing w:before="0" w:after="0"/>
        <w:ind w:firstLine="360"/>
        <w:jc w:val="both"/>
        <w:rPr>
          <w:sz w:val="20"/>
          <w:lang w:eastAsia="en-AU"/>
        </w:rPr>
      </w:pPr>
      <w:r w:rsidRPr="00874C98">
        <w:rPr>
          <w:sz w:val="20"/>
          <w:lang w:eastAsia="en-AU"/>
        </w:rPr>
        <w:lastRenderedPageBreak/>
        <w:t xml:space="preserve">And one more thing, each node of the tree has a very important thing, the first parameter. It’s a </w:t>
      </w:r>
      <w:proofErr w:type="spellStart"/>
      <w:ins w:id="298" w:author="lelightwin" w:date="2012-02-03T16:28:00Z">
        <w:r w:rsidR="00B26991">
          <w:rPr>
            <w:sz w:val="20"/>
            <w:lang w:eastAsia="en-AU"/>
          </w:rPr>
          <w:t>b</w:t>
        </w:r>
      </w:ins>
      <w:del w:id="299" w:author="lelightwin" w:date="2012-02-03T16:28:00Z">
        <w:r w:rsidRPr="00874C98" w:rsidDel="00B26991">
          <w:rPr>
            <w:sz w:val="20"/>
            <w:lang w:eastAsia="en-AU"/>
          </w:rPr>
          <w:delText>B</w:delText>
        </w:r>
      </w:del>
      <w:r w:rsidRPr="00874C98">
        <w:rPr>
          <w:sz w:val="20"/>
          <w:lang w:eastAsia="en-AU"/>
        </w:rPr>
        <w:t>oolean</w:t>
      </w:r>
      <w:proofErr w:type="spellEnd"/>
      <w:r w:rsidRPr="00874C98">
        <w:rPr>
          <w:sz w:val="20"/>
          <w:lang w:eastAsia="en-AU"/>
        </w:rPr>
        <w:t xml:space="preserve"> type. If the first of tag C equals true, it message that the grammar rule has a existence of at least rule which have leftTag(C) heading in its right side. The tag node has the first equals true which called the </w:t>
      </w:r>
      <w:r w:rsidRPr="00874C98">
        <w:rPr>
          <w:i/>
          <w:sz w:val="20"/>
          <w:lang w:eastAsia="en-AU"/>
        </w:rPr>
        <w:t>first node</w:t>
      </w:r>
      <w:r>
        <w:rPr>
          <w:sz w:val="20"/>
          <w:lang w:eastAsia="en-AU"/>
        </w:rPr>
        <w:t>.</w:t>
      </w:r>
    </w:p>
    <w:p w:rsidR="00733EB2" w:rsidRDefault="00733EB2" w:rsidP="00AA250F">
      <w:pPr>
        <w:spacing w:before="0" w:after="0"/>
        <w:ind w:firstLine="360"/>
        <w:jc w:val="both"/>
        <w:rPr>
          <w:sz w:val="20"/>
          <w:lang w:eastAsia="en-AU"/>
        </w:rPr>
      </w:pPr>
      <w:r w:rsidRPr="00874C98">
        <w:rPr>
          <w:sz w:val="20"/>
          <w:lang w:eastAsia="en-AU"/>
        </w:rPr>
        <w:t>So, the purpose of this work is to control the information about the tag of left chain that can be created by T</w:t>
      </w:r>
      <w:r>
        <w:rPr>
          <w:sz w:val="20"/>
          <w:lang w:eastAsia="en-AU"/>
        </w:rPr>
        <w:t xml:space="preserve"> tag</w:t>
      </w:r>
      <w:r w:rsidRPr="00874C98">
        <w:rPr>
          <w:sz w:val="20"/>
          <w:lang w:eastAsia="en-AU"/>
        </w:rPr>
        <w:t>.</w:t>
      </w:r>
    </w:p>
    <w:p w:rsidR="00733EB2" w:rsidRDefault="00733EB2" w:rsidP="00AA250F">
      <w:pPr>
        <w:spacing w:before="0" w:after="0"/>
        <w:jc w:val="both"/>
        <w:rPr>
          <w:sz w:val="20"/>
          <w:lang w:eastAsia="en-AU"/>
        </w:rPr>
      </w:pPr>
    </w:p>
    <w:p w:rsidR="00733EB2" w:rsidRDefault="00733EB2" w:rsidP="00AA250F">
      <w:pPr>
        <w:spacing w:before="0" w:after="0"/>
        <w:jc w:val="both"/>
        <w:rPr>
          <w:i/>
          <w:sz w:val="20"/>
          <w:lang w:eastAsia="en-AU"/>
        </w:rPr>
      </w:pPr>
      <w:r>
        <w:rPr>
          <w:i/>
          <w:sz w:val="20"/>
          <w:lang w:eastAsia="en-AU"/>
        </w:rPr>
        <w:t>3.3.1.2. The right-side data tree</w:t>
      </w:r>
    </w:p>
    <w:p w:rsidR="00733EB2" w:rsidRPr="00874C98" w:rsidRDefault="00733EB2" w:rsidP="00AA250F">
      <w:pPr>
        <w:spacing w:before="0" w:after="0"/>
        <w:ind w:firstLine="360"/>
        <w:jc w:val="both"/>
        <w:rPr>
          <w:sz w:val="20"/>
        </w:rPr>
      </w:pPr>
      <w:r w:rsidRPr="00874C98">
        <w:rPr>
          <w:sz w:val="20"/>
        </w:rPr>
        <w:t>With each first node in the left data tree will have the right</w:t>
      </w:r>
      <w:r>
        <w:rPr>
          <w:sz w:val="20"/>
        </w:rPr>
        <w:t>-side</w:t>
      </w:r>
      <w:r w:rsidRPr="00874C98">
        <w:rPr>
          <w:sz w:val="20"/>
        </w:rPr>
        <w:t xml:space="preserve"> data </w:t>
      </w:r>
      <w:r>
        <w:rPr>
          <w:sz w:val="20"/>
        </w:rPr>
        <w:t>tree.</w:t>
      </w:r>
      <w:r w:rsidRPr="00874C98">
        <w:rPr>
          <w:sz w:val="20"/>
        </w:rPr>
        <w:t xml:space="preserve"> The right data tree will have the information about the tags which stand on the right of that first node leftTag. </w:t>
      </w:r>
    </w:p>
    <w:p w:rsidR="00733EB2" w:rsidRPr="00874C98" w:rsidRDefault="00733EB2" w:rsidP="00AA250F">
      <w:pPr>
        <w:spacing w:before="0" w:after="0"/>
        <w:ind w:firstLine="360"/>
        <w:jc w:val="both"/>
        <w:rPr>
          <w:sz w:val="20"/>
        </w:rPr>
      </w:pPr>
      <w:r w:rsidRPr="00874C98">
        <w:rPr>
          <w:sz w:val="20"/>
        </w:rPr>
        <w:t>For example, the D tag node in the left tree data shown as picture 4. Its right data tree will help us controlling information about all the grammar rules that D leftTag heads in their right side. leftTag(D) = [D A T], the rule set which have each rule starts with [D A T] or leftTag(D), we note it as F</w:t>
      </w:r>
      <w:r w:rsidRPr="00874C98">
        <w:rPr>
          <w:sz w:val="20"/>
          <w:vertAlign w:val="subscript"/>
        </w:rPr>
        <w:t>[D A T]</w:t>
      </w:r>
      <w:r w:rsidRPr="00874C98">
        <w:rPr>
          <w:sz w:val="20"/>
        </w:rPr>
        <w:t>.</w:t>
      </w:r>
    </w:p>
    <w:p w:rsidR="00733EB2" w:rsidRPr="00874C98" w:rsidRDefault="00733EB2" w:rsidP="00AA250F">
      <w:pPr>
        <w:spacing w:before="0" w:after="0"/>
        <w:ind w:firstLine="360"/>
        <w:jc w:val="both"/>
        <w:rPr>
          <w:sz w:val="20"/>
        </w:rPr>
      </w:pPr>
      <w:r w:rsidRPr="00874C98">
        <w:rPr>
          <w:sz w:val="20"/>
        </w:rPr>
        <w:t>The picture below will show us a perspective visual about the right</w:t>
      </w:r>
      <w:r>
        <w:rPr>
          <w:sz w:val="20"/>
        </w:rPr>
        <w:t>-side</w:t>
      </w:r>
      <w:r w:rsidRPr="00874C98">
        <w:rPr>
          <w:sz w:val="20"/>
        </w:rPr>
        <w:t xml:space="preserve"> data tree.</w:t>
      </w:r>
    </w:p>
    <w:p w:rsidR="00733EB2" w:rsidRPr="00874C98" w:rsidRDefault="00733EB2" w:rsidP="00AA250F">
      <w:pPr>
        <w:keepNext/>
        <w:spacing w:before="0" w:after="0"/>
        <w:rPr>
          <w:sz w:val="20"/>
        </w:rPr>
      </w:pPr>
      <w:r>
        <w:rPr>
          <w:noProof/>
          <w:sz w:val="20"/>
        </w:rPr>
        <w:drawing>
          <wp:inline distT="0" distB="0" distL="0" distR="0">
            <wp:extent cx="3021330" cy="2488565"/>
            <wp:effectExtent l="0" t="0" r="0" b="0"/>
            <wp:docPr id="9"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733EB2" w:rsidRPr="00874C98" w:rsidRDefault="005D73C6" w:rsidP="00AA250F">
      <w:pPr>
        <w:pStyle w:val="Caption"/>
        <w:spacing w:before="0" w:after="0"/>
        <w:rPr>
          <w:sz w:val="20"/>
          <w:szCs w:val="20"/>
        </w:rPr>
      </w:pPr>
      <w:ins w:id="300" w:author="Tran Do Dat" w:date="2012-02-02T14:36:00Z">
        <w:r>
          <w:rPr>
            <w:sz w:val="20"/>
            <w:szCs w:val="20"/>
          </w:rPr>
          <w:t xml:space="preserve">Figure </w:t>
        </w:r>
      </w:ins>
      <w:del w:id="301" w:author="Tran Do Dat" w:date="2012-02-02T14:36:00Z">
        <w:r w:rsidR="00733EB2" w:rsidRPr="00874C98" w:rsidDel="005D73C6">
          <w:rPr>
            <w:sz w:val="20"/>
            <w:szCs w:val="20"/>
          </w:rPr>
          <w:delText xml:space="preserve">Picture </w:delText>
        </w:r>
      </w:del>
      <w:r w:rsidR="00733EB2" w:rsidRPr="00874C98">
        <w:rPr>
          <w:sz w:val="20"/>
          <w:szCs w:val="20"/>
        </w:rPr>
        <w:t>5 – the right</w:t>
      </w:r>
      <w:r w:rsidR="00733EB2">
        <w:rPr>
          <w:sz w:val="20"/>
          <w:szCs w:val="20"/>
        </w:rPr>
        <w:t>-side</w:t>
      </w:r>
      <w:r w:rsidR="00733EB2" w:rsidRPr="00874C98">
        <w:rPr>
          <w:sz w:val="20"/>
          <w:szCs w:val="20"/>
        </w:rPr>
        <w:t xml:space="preserve"> data tree of D tag node.</w:t>
      </w:r>
    </w:p>
    <w:p w:rsidR="00733EB2" w:rsidRDefault="00733EB2" w:rsidP="00AA250F">
      <w:pPr>
        <w:spacing w:before="0" w:after="0"/>
        <w:ind w:firstLine="450"/>
        <w:rPr>
          <w:sz w:val="20"/>
          <w:lang w:eastAsia="en-AU"/>
        </w:rPr>
      </w:pPr>
    </w:p>
    <w:p w:rsidR="00733EB2" w:rsidRPr="00874C98" w:rsidRDefault="00733EB2" w:rsidP="00AA250F">
      <w:pPr>
        <w:spacing w:before="0" w:after="0"/>
        <w:ind w:firstLine="360"/>
        <w:jc w:val="both"/>
        <w:rPr>
          <w:sz w:val="20"/>
        </w:rPr>
      </w:pPr>
      <w:r w:rsidRPr="00874C98">
        <w:rPr>
          <w:sz w:val="20"/>
          <w:lang w:eastAsia="en-AU"/>
        </w:rPr>
        <w:t xml:space="preserve">The root node has two children K and L which are the tags adjacent to the right of T in </w:t>
      </w:r>
      <w:r w:rsidRPr="00874C98">
        <w:rPr>
          <w:sz w:val="20"/>
        </w:rPr>
        <w:t>F</w:t>
      </w:r>
      <w:r w:rsidRPr="00874C98">
        <w:rPr>
          <w:sz w:val="20"/>
          <w:vertAlign w:val="subscript"/>
        </w:rPr>
        <w:t>[D A T]</w:t>
      </w:r>
      <w:r w:rsidRPr="00874C98">
        <w:rPr>
          <w:sz w:val="20"/>
        </w:rPr>
        <w:t>. Resemble to the left data tree, M and N are the tags adjacent to the right of L in F</w:t>
      </w:r>
      <w:r w:rsidRPr="00874C98">
        <w:rPr>
          <w:sz w:val="20"/>
          <w:vertAlign w:val="subscript"/>
        </w:rPr>
        <w:t>rightTag(L)</w:t>
      </w:r>
      <w:r w:rsidRPr="00874C98">
        <w:rPr>
          <w:sz w:val="20"/>
        </w:rPr>
        <w:t>.</w:t>
      </w:r>
    </w:p>
    <w:p w:rsidR="00733EB2" w:rsidRPr="004D420D" w:rsidRDefault="00733EB2" w:rsidP="00AA250F">
      <w:pPr>
        <w:spacing w:before="0" w:after="0"/>
        <w:ind w:firstLine="360"/>
        <w:jc w:val="both"/>
        <w:rPr>
          <w:i/>
          <w:sz w:val="20"/>
        </w:rPr>
      </w:pPr>
      <w:r w:rsidRPr="004D420D">
        <w:rPr>
          <w:i/>
          <w:sz w:val="20"/>
        </w:rPr>
        <w:t>rightTag(node) = leftTag(root) + path from root to that node.</w:t>
      </w:r>
    </w:p>
    <w:p w:rsidR="00733EB2" w:rsidRPr="004D420D" w:rsidRDefault="00733EB2" w:rsidP="00AA250F">
      <w:pPr>
        <w:spacing w:before="0" w:after="0"/>
        <w:ind w:firstLine="360"/>
        <w:jc w:val="both"/>
        <w:rPr>
          <w:sz w:val="20"/>
        </w:rPr>
      </w:pPr>
      <w:r w:rsidRPr="004D420D">
        <w:rPr>
          <w:i/>
          <w:sz w:val="20"/>
        </w:rPr>
        <w:t>rightTag(L) = [D A T L]</w:t>
      </w:r>
    </w:p>
    <w:p w:rsidR="00733EB2" w:rsidRPr="00874C98" w:rsidRDefault="00733EB2" w:rsidP="00AA250F">
      <w:pPr>
        <w:spacing w:before="0" w:after="0"/>
        <w:ind w:firstLine="360"/>
        <w:jc w:val="both"/>
        <w:rPr>
          <w:sz w:val="20"/>
        </w:rPr>
      </w:pPr>
      <w:r w:rsidRPr="00874C98">
        <w:rPr>
          <w:sz w:val="20"/>
        </w:rPr>
        <w:t>The right data tree also has the critical parameter: last. It’s a Boolean type, too. If the last of node equals true, it message that rightTag(node) must be right side of at least one rule in the grammar rule set. For instance, M has the true last, it indicate that rightTag(M) = [D A T L M] is a right side of one or some grammar rule.</w:t>
      </w:r>
    </w:p>
    <w:p w:rsidR="00733EB2" w:rsidRDefault="00733EB2" w:rsidP="00AA250F">
      <w:pPr>
        <w:spacing w:before="0" w:after="0"/>
        <w:ind w:firstLine="360"/>
        <w:jc w:val="both"/>
        <w:rPr>
          <w:sz w:val="20"/>
        </w:rPr>
      </w:pPr>
      <w:r w:rsidRPr="00874C98">
        <w:rPr>
          <w:sz w:val="20"/>
        </w:rPr>
        <w:lastRenderedPageBreak/>
        <w:t xml:space="preserve">So, after creating the left and right data trees, we have the information about all the tags in grammar rule and we can control their relation to prune the redundancy branch in </w:t>
      </w:r>
      <w:r w:rsidR="00466FA9">
        <w:rPr>
          <w:sz w:val="20"/>
        </w:rPr>
        <w:t>HTA</w:t>
      </w:r>
      <w:r w:rsidRPr="00874C98">
        <w:rPr>
          <w:sz w:val="20"/>
        </w:rPr>
        <w:t>.</w:t>
      </w:r>
    </w:p>
    <w:p w:rsidR="00733EB2" w:rsidRDefault="00733EB2" w:rsidP="00AA250F">
      <w:pPr>
        <w:spacing w:before="0" w:after="0"/>
        <w:jc w:val="both"/>
        <w:rPr>
          <w:sz w:val="20"/>
        </w:rPr>
      </w:pPr>
    </w:p>
    <w:p w:rsidR="00733EB2" w:rsidRDefault="00722ED1" w:rsidP="00AA250F">
      <w:pPr>
        <w:spacing w:before="0" w:after="0"/>
        <w:jc w:val="both"/>
        <w:rPr>
          <w:i/>
          <w:sz w:val="20"/>
          <w:lang w:eastAsia="en-AU"/>
        </w:rPr>
      </w:pPr>
      <w:r>
        <w:rPr>
          <w:i/>
          <w:sz w:val="20"/>
          <w:lang w:eastAsia="en-AU"/>
        </w:rPr>
        <w:t>3.3.2. Pruning period</w:t>
      </w:r>
    </w:p>
    <w:p w:rsidR="00733EB2" w:rsidRDefault="00733EB2" w:rsidP="00AA250F">
      <w:pPr>
        <w:spacing w:before="0" w:after="0"/>
        <w:ind w:firstLine="360"/>
        <w:jc w:val="both"/>
        <w:rPr>
          <w:sz w:val="20"/>
        </w:rPr>
      </w:pPr>
      <w:r w:rsidRPr="00874C98">
        <w:rPr>
          <w:sz w:val="20"/>
        </w:rPr>
        <w:t>The input is still the classified CHART;</w:t>
      </w:r>
      <w:r w:rsidR="006F1C43">
        <w:rPr>
          <w:sz w:val="20"/>
        </w:rPr>
        <w:t xml:space="preserve"> </w:t>
      </w:r>
      <w:r>
        <w:rPr>
          <w:sz w:val="20"/>
        </w:rPr>
        <w:t>HTA</w:t>
      </w:r>
      <w:r w:rsidRPr="00874C98">
        <w:rPr>
          <w:sz w:val="20"/>
        </w:rPr>
        <w:t xml:space="preserve"> will perform normal, </w:t>
      </w:r>
      <w:r w:rsidR="006F1C43">
        <w:rPr>
          <w:sz w:val="20"/>
        </w:rPr>
        <w:t>adding</w:t>
      </w:r>
      <w:r w:rsidRPr="00874C98">
        <w:rPr>
          <w:sz w:val="20"/>
        </w:rPr>
        <w:t xml:space="preserve"> the support of </w:t>
      </w:r>
      <w:r w:rsidR="006F1C43">
        <w:rPr>
          <w:sz w:val="20"/>
        </w:rPr>
        <w:t>HTA</w:t>
      </w:r>
      <w:r w:rsidRPr="00874C98">
        <w:rPr>
          <w:sz w:val="20"/>
        </w:rPr>
        <w:t xml:space="preserve"> </w:t>
      </w:r>
      <w:r w:rsidR="006F1C43">
        <w:rPr>
          <w:sz w:val="20"/>
        </w:rPr>
        <w:t>pruning</w:t>
      </w:r>
      <w:r w:rsidRPr="00874C98">
        <w:rPr>
          <w:sz w:val="20"/>
        </w:rPr>
        <w:t xml:space="preserve">. </w:t>
      </w:r>
    </w:p>
    <w:p w:rsidR="00733EB2" w:rsidRDefault="00733EB2" w:rsidP="00AA250F">
      <w:pPr>
        <w:spacing w:before="0" w:after="0"/>
        <w:ind w:firstLine="360"/>
        <w:jc w:val="both"/>
        <w:rPr>
          <w:noProof/>
          <w:sz w:val="20"/>
        </w:rPr>
      </w:pPr>
      <w:r w:rsidRPr="00874C98">
        <w:rPr>
          <w:noProof/>
          <w:sz w:val="20"/>
        </w:rPr>
        <w:t xml:space="preserve">The </w:t>
      </w:r>
      <w:r>
        <w:rPr>
          <w:noProof/>
          <w:sz w:val="20"/>
        </w:rPr>
        <w:t>pruner</w:t>
      </w:r>
      <w:r w:rsidRPr="00874C98">
        <w:rPr>
          <w:noProof/>
          <w:sz w:val="20"/>
        </w:rPr>
        <w:t xml:space="preserve"> will not only prun all the redundancy branch, but also indicate when we got the exactly we got the right side of any rule due to first and last parameter.</w:t>
      </w:r>
    </w:p>
    <w:p w:rsidR="00733EB2" w:rsidRPr="00874C98" w:rsidRDefault="00733EB2" w:rsidP="00AA250F">
      <w:pPr>
        <w:spacing w:before="0" w:after="0"/>
        <w:ind w:firstLine="360"/>
        <w:jc w:val="both"/>
        <w:rPr>
          <w:sz w:val="20"/>
        </w:rPr>
      </w:pPr>
      <w:r w:rsidRPr="00874C98">
        <w:rPr>
          <w:noProof/>
          <w:sz w:val="20"/>
        </w:rPr>
        <w:t>For inst</w:t>
      </w:r>
      <w:r>
        <w:rPr>
          <w:noProof/>
          <w:sz w:val="20"/>
        </w:rPr>
        <w:t>ance, as the picture shown below</w:t>
      </w:r>
      <w:r w:rsidRPr="00874C98">
        <w:rPr>
          <w:noProof/>
          <w:sz w:val="20"/>
        </w:rPr>
        <w:t xml:space="preserve"> which express the left chain generation of </w:t>
      </w:r>
      <w:r w:rsidR="006F1C43">
        <w:rPr>
          <w:noProof/>
          <w:sz w:val="20"/>
        </w:rPr>
        <w:t>HTA</w:t>
      </w:r>
      <w:r w:rsidRPr="00874C98">
        <w:rPr>
          <w:noProof/>
          <w:sz w:val="20"/>
        </w:rPr>
        <w:t xml:space="preserve">. In the process, the C node was prunned because it didn’t appear in children set of A in the left data tree of X, so it wan’s any tag that adjacent to the left of A in the grammar rule, and it was prunned. This can be useful because most of tree node in the chain generating process will be prunned for the redundancy, and increase the speed of </w:t>
      </w:r>
      <w:r w:rsidR="006F1C43">
        <w:rPr>
          <w:noProof/>
          <w:sz w:val="20"/>
        </w:rPr>
        <w:t>HTA</w:t>
      </w:r>
      <w:r w:rsidRPr="00874C98">
        <w:rPr>
          <w:noProof/>
          <w:sz w:val="20"/>
        </w:rPr>
        <w:t xml:space="preserve"> to the best of it.</w:t>
      </w:r>
    </w:p>
    <w:p w:rsidR="00733EB2" w:rsidRPr="00874C98" w:rsidRDefault="00733EB2" w:rsidP="00AA250F">
      <w:pPr>
        <w:keepNext/>
        <w:spacing w:before="0" w:after="0"/>
        <w:rPr>
          <w:sz w:val="20"/>
        </w:rPr>
      </w:pPr>
      <w:r>
        <w:rPr>
          <w:noProof/>
          <w:sz w:val="20"/>
        </w:rPr>
        <w:drawing>
          <wp:inline distT="0" distB="0" distL="0" distR="0">
            <wp:extent cx="3034251" cy="2337683"/>
            <wp:effectExtent l="19050" t="0" r="0" b="0"/>
            <wp:docPr id="1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33EB2" w:rsidRPr="00874C98" w:rsidRDefault="005D73C6" w:rsidP="00AA250F">
      <w:pPr>
        <w:pStyle w:val="Caption"/>
        <w:spacing w:before="0" w:after="0"/>
        <w:rPr>
          <w:noProof/>
          <w:sz w:val="20"/>
          <w:szCs w:val="20"/>
        </w:rPr>
      </w:pPr>
      <w:ins w:id="302" w:author="Tran Do Dat" w:date="2012-02-02T14:36:00Z">
        <w:r>
          <w:rPr>
            <w:sz w:val="20"/>
            <w:szCs w:val="20"/>
          </w:rPr>
          <w:t>Figure</w:t>
        </w:r>
      </w:ins>
      <w:del w:id="303" w:author="Tran Do Dat" w:date="2012-02-02T14:36:00Z">
        <w:r w:rsidR="00733EB2" w:rsidRPr="00874C98" w:rsidDel="005D73C6">
          <w:rPr>
            <w:sz w:val="20"/>
            <w:szCs w:val="20"/>
          </w:rPr>
          <w:delText>Picture</w:delText>
        </w:r>
      </w:del>
      <w:r w:rsidR="00733EB2" w:rsidRPr="00874C98">
        <w:rPr>
          <w:sz w:val="20"/>
          <w:szCs w:val="20"/>
        </w:rPr>
        <w:t xml:space="preserve"> 6 – the </w:t>
      </w:r>
      <w:r w:rsidR="006F1C43">
        <w:rPr>
          <w:sz w:val="20"/>
          <w:szCs w:val="20"/>
        </w:rPr>
        <w:t>HTA</w:t>
      </w:r>
      <w:r w:rsidR="00733EB2" w:rsidRPr="00874C98">
        <w:rPr>
          <w:sz w:val="20"/>
          <w:szCs w:val="20"/>
        </w:rPr>
        <w:t xml:space="preserve"> </w:t>
      </w:r>
      <w:r w:rsidR="00733EB2">
        <w:rPr>
          <w:sz w:val="20"/>
          <w:szCs w:val="20"/>
        </w:rPr>
        <w:t>pruning</w:t>
      </w:r>
      <w:r w:rsidR="006F1C43">
        <w:rPr>
          <w:sz w:val="20"/>
          <w:szCs w:val="20"/>
        </w:rPr>
        <w:t xml:space="preserve"> </w:t>
      </w:r>
      <w:r w:rsidR="00733EB2" w:rsidRPr="00874C98">
        <w:rPr>
          <w:sz w:val="20"/>
          <w:szCs w:val="20"/>
        </w:rPr>
        <w:t>process.</w:t>
      </w:r>
    </w:p>
    <w:p w:rsidR="006F1C43" w:rsidRDefault="006F1C43" w:rsidP="00AA250F">
      <w:pPr>
        <w:spacing w:before="0" w:after="0"/>
        <w:ind w:firstLine="540"/>
        <w:rPr>
          <w:noProof/>
          <w:sz w:val="20"/>
        </w:rPr>
      </w:pPr>
    </w:p>
    <w:p w:rsidR="00733EB2" w:rsidRPr="00874C98" w:rsidDel="00B26991" w:rsidRDefault="00733EB2" w:rsidP="00AA250F">
      <w:pPr>
        <w:spacing w:before="0" w:after="0"/>
        <w:ind w:firstLine="360"/>
        <w:rPr>
          <w:del w:id="304" w:author="lelightwin" w:date="2012-02-03T16:28:00Z"/>
          <w:noProof/>
          <w:sz w:val="20"/>
        </w:rPr>
      </w:pPr>
      <w:del w:id="305" w:author="lelightwin" w:date="2012-02-03T16:28:00Z">
        <w:r w:rsidRPr="00874C98" w:rsidDel="00B26991">
          <w:rPr>
            <w:noProof/>
            <w:sz w:val="20"/>
          </w:rPr>
          <w:delText xml:space="preserve">Here it’s a pseudocode of </w:delText>
        </w:r>
        <w:r w:rsidR="006F1C43" w:rsidDel="00B26991">
          <w:rPr>
            <w:noProof/>
            <w:sz w:val="20"/>
          </w:rPr>
          <w:delText>HTA</w:delText>
        </w:r>
        <w:r w:rsidRPr="00874C98" w:rsidDel="00B26991">
          <w:rPr>
            <w:noProof/>
            <w:sz w:val="20"/>
          </w:rPr>
          <w:delText xml:space="preserve"> </w:delText>
        </w:r>
        <w:r w:rsidDel="00B26991">
          <w:rPr>
            <w:noProof/>
            <w:sz w:val="20"/>
          </w:rPr>
          <w:delText>pruning</w:delText>
        </w:r>
        <w:r w:rsidRPr="00874C98" w:rsidDel="00B26991">
          <w:rPr>
            <w:noProof/>
            <w:sz w:val="20"/>
          </w:rPr>
          <w:delText>:</w:delText>
        </w:r>
      </w:del>
    </w:p>
    <w:p w:rsidR="00733EB2" w:rsidRPr="0039238A" w:rsidDel="00FB3464" w:rsidRDefault="00733EB2" w:rsidP="00AA250F">
      <w:pPr>
        <w:spacing w:before="0" w:after="0"/>
        <w:ind w:firstLine="360"/>
        <w:rPr>
          <w:del w:id="306" w:author="lelightwin" w:date="2012-02-03T09:17:00Z"/>
          <w:b/>
          <w:sz w:val="20"/>
        </w:rPr>
      </w:pPr>
      <w:del w:id="307" w:author="lelightwin" w:date="2012-02-03T09:17:00Z">
        <w:r w:rsidRPr="0039238A" w:rsidDel="00FB3464">
          <w:rPr>
            <w:b/>
            <w:sz w:val="20"/>
          </w:rPr>
          <w:delText xml:space="preserve">Main </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08" w:author="lelightwin" w:date="2012-02-03T09:17:00Z"/>
          <w:sz w:val="20"/>
          <w:szCs w:val="20"/>
        </w:rPr>
      </w:pPr>
      <w:del w:id="309" w:author="lelightwin" w:date="2012-02-03T09:17:00Z">
        <w:r w:rsidRPr="0039238A" w:rsidDel="00FB3464">
          <w:rPr>
            <w:i/>
            <w:sz w:val="20"/>
            <w:szCs w:val="20"/>
          </w:rPr>
          <w:delText>call method</w:delText>
        </w:r>
        <w:r w:rsidRPr="00874C98" w:rsidDel="00FB3464">
          <w:rPr>
            <w:sz w:val="20"/>
            <w:szCs w:val="20"/>
          </w:rPr>
          <w:delText xml:space="preserve"> </w:delText>
        </w:r>
        <w:r w:rsidRPr="0039238A" w:rsidDel="00FB3464">
          <w:rPr>
            <w:b/>
            <w:sz w:val="20"/>
          </w:rPr>
          <w:delText>HTA</w:delText>
        </w:r>
        <w:r w:rsidRPr="0039238A" w:rsidDel="00FB3464">
          <w:rPr>
            <w:b/>
            <w:sz w:val="20"/>
            <w:szCs w:val="20"/>
          </w:rPr>
          <w:delText xml:space="preserve"> (</w:delText>
        </w:r>
        <w:r w:rsidRPr="0039238A" w:rsidDel="00FB3464">
          <w:rPr>
            <w:sz w:val="20"/>
            <w:szCs w:val="20"/>
          </w:rPr>
          <w:delText>X</w:delText>
        </w:r>
        <w:r w:rsidRPr="0039238A" w:rsidDel="00FB3464">
          <w:rPr>
            <w:b/>
            <w:sz w:val="20"/>
            <w:szCs w:val="20"/>
          </w:rPr>
          <w:delText>, Tree(</w:delText>
        </w:r>
        <w:r w:rsidRPr="0039238A" w:rsidDel="00FB3464">
          <w:rPr>
            <w:sz w:val="20"/>
            <w:szCs w:val="20"/>
          </w:rPr>
          <w:delText>X</w:delText>
        </w:r>
        <w:r w:rsidRPr="0039238A" w:rsidDel="00FB3464">
          <w:rPr>
            <w:b/>
            <w:sz w:val="20"/>
            <w:szCs w:val="20"/>
          </w:rPr>
          <w:delText>)).</w:delText>
        </w:r>
      </w:del>
    </w:p>
    <w:p w:rsidR="00733EB2" w:rsidRPr="00874C98" w:rsidDel="00FB3464" w:rsidRDefault="00733EB2" w:rsidP="00AA250F">
      <w:pPr>
        <w:spacing w:before="0" w:after="0"/>
        <w:ind w:firstLine="360"/>
        <w:rPr>
          <w:del w:id="310" w:author="lelightwin" w:date="2012-02-03T09:17:00Z"/>
          <w:sz w:val="20"/>
        </w:rPr>
      </w:pPr>
      <w:del w:id="311" w:author="lelightwin" w:date="2012-02-03T09:17:00Z">
        <w:r w:rsidRPr="0039238A" w:rsidDel="00FB3464">
          <w:rPr>
            <w:i/>
            <w:sz w:val="20"/>
          </w:rPr>
          <w:delText>Method</w:delText>
        </w:r>
        <w:r w:rsidRPr="00874C98" w:rsidDel="00FB3464">
          <w:rPr>
            <w:sz w:val="20"/>
          </w:rPr>
          <w:delText xml:space="preserve"> </w:delText>
        </w:r>
        <w:r w:rsidRPr="0039238A" w:rsidDel="00FB3464">
          <w:rPr>
            <w:b/>
            <w:sz w:val="20"/>
          </w:rPr>
          <w:delText>Tree</w:delText>
        </w:r>
        <w:r w:rsidRPr="00874C98" w:rsidDel="00FB3464">
          <w:rPr>
            <w:sz w:val="20"/>
          </w:rPr>
          <w:delText>(tag E)</w:delText>
        </w:r>
      </w:del>
    </w:p>
    <w:p w:rsidR="00733EB2" w:rsidRPr="00874C98" w:rsidDel="00FB3464" w:rsidRDefault="00733EB2" w:rsidP="00AA250F">
      <w:pPr>
        <w:pStyle w:val="ListParagraph"/>
        <w:numPr>
          <w:ilvl w:val="1"/>
          <w:numId w:val="2"/>
        </w:numPr>
        <w:spacing w:before="0" w:after="0" w:line="276" w:lineRule="auto"/>
        <w:ind w:left="1080"/>
        <w:contextualSpacing w:val="0"/>
        <w:rPr>
          <w:del w:id="312" w:author="lelightwin" w:date="2012-02-03T09:17:00Z"/>
          <w:sz w:val="20"/>
          <w:szCs w:val="20"/>
        </w:rPr>
      </w:pPr>
      <w:del w:id="313" w:author="lelightwin" w:date="2012-02-03T09:17:00Z">
        <w:r w:rsidRPr="00874C98" w:rsidDel="00FB3464">
          <w:rPr>
            <w:sz w:val="20"/>
            <w:szCs w:val="20"/>
          </w:rPr>
          <w:delText>Return the left data tree correspond to the tag of E</w:delText>
        </w:r>
      </w:del>
    </w:p>
    <w:p w:rsidR="00733EB2" w:rsidRPr="00874C98" w:rsidDel="00FB3464" w:rsidRDefault="00733EB2" w:rsidP="00AA250F">
      <w:pPr>
        <w:spacing w:before="0" w:after="0"/>
        <w:ind w:firstLine="360"/>
        <w:rPr>
          <w:del w:id="314" w:author="lelightwin" w:date="2012-02-03T09:17:00Z"/>
          <w:sz w:val="20"/>
        </w:rPr>
      </w:pPr>
      <w:del w:id="315" w:author="lelightwin" w:date="2012-02-03T09:17:00Z">
        <w:r w:rsidRPr="0039238A" w:rsidDel="00FB3464">
          <w:rPr>
            <w:i/>
            <w:sz w:val="20"/>
          </w:rPr>
          <w:delText>Method</w:delText>
        </w:r>
        <w:r w:rsidRPr="00874C98" w:rsidDel="00FB3464">
          <w:rPr>
            <w:sz w:val="20"/>
          </w:rPr>
          <w:delText xml:space="preserve"> </w:delText>
        </w:r>
        <w:r w:rsidRPr="0039238A" w:rsidDel="00FB3464">
          <w:rPr>
            <w:b/>
            <w:sz w:val="20"/>
          </w:rPr>
          <w:delText>HTA</w:delText>
        </w:r>
        <w:r w:rsidRPr="00874C98" w:rsidDel="00FB3464">
          <w:rPr>
            <w:sz w:val="20"/>
          </w:rPr>
          <w:delText>(tag E, tree T)</w:delText>
        </w:r>
      </w:del>
    </w:p>
    <w:p w:rsidR="00733EB2" w:rsidRPr="00874C98" w:rsidDel="00FB3464" w:rsidRDefault="00733EB2" w:rsidP="00AA250F">
      <w:pPr>
        <w:numPr>
          <w:ilvl w:val="1"/>
          <w:numId w:val="2"/>
        </w:numPr>
        <w:spacing w:before="0" w:after="0"/>
        <w:ind w:left="1080"/>
        <w:rPr>
          <w:del w:id="316" w:author="lelightwin" w:date="2012-02-03T09:17:00Z"/>
          <w:sz w:val="20"/>
        </w:rPr>
      </w:pPr>
      <w:del w:id="317" w:author="lelightwin" w:date="2012-02-03T09:17:00Z">
        <w:r w:rsidRPr="00874C98" w:rsidDel="00FB3464">
          <w:rPr>
            <w:sz w:val="20"/>
          </w:rPr>
          <w:delText>Check out whether the first parameter E equals true or not?</w:delText>
        </w:r>
      </w:del>
    </w:p>
    <w:p w:rsidR="00733EB2" w:rsidRPr="00874C98" w:rsidDel="00FB3464" w:rsidRDefault="00733EB2" w:rsidP="00AA250F">
      <w:pPr>
        <w:numPr>
          <w:ilvl w:val="1"/>
          <w:numId w:val="2"/>
        </w:numPr>
        <w:spacing w:before="0" w:after="0"/>
        <w:ind w:left="1080"/>
        <w:rPr>
          <w:del w:id="318" w:author="lelightwin" w:date="2012-02-03T09:17:00Z"/>
          <w:sz w:val="20"/>
        </w:rPr>
      </w:pPr>
      <w:del w:id="319" w:author="lelightwin" w:date="2012-02-03T09:17:00Z">
        <w:r w:rsidRPr="0039238A" w:rsidDel="00FB3464">
          <w:rPr>
            <w:i/>
            <w:sz w:val="20"/>
          </w:rPr>
          <w:delText>If</w:delText>
        </w:r>
        <w:r w:rsidRPr="00874C98" w:rsidDel="00FB3464">
          <w:rPr>
            <w:sz w:val="20"/>
          </w:rPr>
          <w:delText xml:space="preserve"> (</w:delText>
        </w:r>
        <w:r w:rsidRPr="0039238A" w:rsidDel="00FB3464">
          <w:rPr>
            <w:b/>
            <w:sz w:val="20"/>
          </w:rPr>
          <w:delText>first(</w:delText>
        </w:r>
        <w:r w:rsidRPr="0039238A" w:rsidDel="00FB3464">
          <w:rPr>
            <w:sz w:val="20"/>
          </w:rPr>
          <w:delText>E</w:delText>
        </w:r>
        <w:r w:rsidRPr="0039238A" w:rsidDel="00FB3464">
          <w:rPr>
            <w:b/>
            <w:sz w:val="20"/>
          </w:rPr>
          <w:delText>)</w:delText>
        </w:r>
        <w:r w:rsidRPr="00874C98" w:rsidDel="00FB3464">
          <w:rPr>
            <w:sz w:val="20"/>
          </w:rPr>
          <w:delText xml:space="preserve"> == </w:delText>
        </w:r>
        <w:r w:rsidRPr="0039238A" w:rsidDel="00FB3464">
          <w:rPr>
            <w:i/>
            <w:sz w:val="20"/>
          </w:rPr>
          <w:delText>true</w:delText>
        </w:r>
        <w:r w:rsidRPr="00874C98" w:rsidDel="00FB3464">
          <w:rPr>
            <w:sz w:val="20"/>
          </w:rPr>
          <w:delText xml:space="preserve">) then </w:delText>
        </w:r>
        <w:r w:rsidRPr="0039238A" w:rsidDel="00FB3464">
          <w:rPr>
            <w:i/>
            <w:sz w:val="20"/>
          </w:rPr>
          <w:delText>call method</w:delText>
        </w:r>
        <w:r w:rsidRPr="00874C98" w:rsidDel="00FB3464">
          <w:rPr>
            <w:sz w:val="20"/>
          </w:rPr>
          <w:delText xml:space="preserve"> </w:delText>
        </w:r>
        <w:r w:rsidRPr="0039238A" w:rsidDel="00FB3464">
          <w:rPr>
            <w:b/>
            <w:sz w:val="20"/>
          </w:rPr>
          <w:delText>HTA_sub</w:delText>
        </w:r>
        <w:r w:rsidRPr="0039238A" w:rsidDel="00FB3464">
          <w:rPr>
            <w:sz w:val="20"/>
          </w:rPr>
          <w:delText xml:space="preserve">(E, </w:delText>
        </w:r>
        <w:r w:rsidRPr="0039238A" w:rsidDel="00FB3464">
          <w:rPr>
            <w:b/>
            <w:sz w:val="20"/>
          </w:rPr>
          <w:delText>subTree</w:delText>
        </w:r>
        <w:r w:rsidRPr="0039238A" w:rsidDel="00FB3464">
          <w:rPr>
            <w:sz w:val="20"/>
          </w:rPr>
          <w:delText>(E, T)).</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20" w:author="lelightwin" w:date="2012-02-03T09:17:00Z"/>
          <w:sz w:val="20"/>
          <w:szCs w:val="20"/>
        </w:rPr>
      </w:pPr>
      <w:del w:id="321" w:author="lelightwin" w:date="2012-02-03T09:17:00Z">
        <w:r w:rsidRPr="00874C98" w:rsidDel="00FB3464">
          <w:rPr>
            <w:sz w:val="20"/>
            <w:szCs w:val="20"/>
          </w:rPr>
          <w:delText>Process the left combination nodes of E in the classified CHART; all the nodes which don’t have the tag in the children set of E in T tree will be pruned.</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22" w:author="lelightwin" w:date="2012-02-03T09:17:00Z"/>
          <w:sz w:val="20"/>
          <w:szCs w:val="20"/>
        </w:rPr>
      </w:pPr>
      <w:del w:id="323" w:author="lelightwin" w:date="2012-02-03T09:17:00Z">
        <w:r w:rsidRPr="00874C98" w:rsidDel="00FB3464">
          <w:rPr>
            <w:sz w:val="20"/>
            <w:szCs w:val="20"/>
          </w:rPr>
          <w:delText>For (Z in “E left combination nodes”)</w:delText>
        </w:r>
      </w:del>
    </w:p>
    <w:p w:rsidR="00733EB2" w:rsidRPr="0039238A" w:rsidDel="00FB3464" w:rsidRDefault="00733EB2" w:rsidP="00AA250F">
      <w:pPr>
        <w:pStyle w:val="ListParagraph"/>
        <w:spacing w:before="0" w:after="0" w:line="276" w:lineRule="auto"/>
        <w:ind w:left="1080"/>
        <w:contextualSpacing w:val="0"/>
        <w:jc w:val="left"/>
        <w:rPr>
          <w:del w:id="324" w:author="lelightwin" w:date="2012-02-03T09:17:00Z"/>
          <w:i/>
          <w:sz w:val="20"/>
          <w:szCs w:val="20"/>
        </w:rPr>
      </w:pPr>
      <w:del w:id="325" w:author="lelightwin" w:date="2012-02-03T09:17:00Z">
        <w:r w:rsidRPr="0039238A" w:rsidDel="00FB3464">
          <w:rPr>
            <w:i/>
            <w:sz w:val="20"/>
            <w:szCs w:val="20"/>
          </w:rPr>
          <w:delText>Call recursively the method</w:delText>
        </w:r>
      </w:del>
    </w:p>
    <w:p w:rsidR="00733EB2" w:rsidRPr="00466FA9" w:rsidDel="00FB3464" w:rsidRDefault="00733EB2" w:rsidP="00AA250F">
      <w:pPr>
        <w:spacing w:before="0" w:after="0" w:line="276" w:lineRule="auto"/>
        <w:ind w:left="1080" w:firstLine="720"/>
        <w:rPr>
          <w:del w:id="326" w:author="lelightwin" w:date="2012-02-03T09:17:00Z"/>
          <w:sz w:val="20"/>
        </w:rPr>
      </w:pPr>
      <w:del w:id="327" w:author="lelightwin" w:date="2012-02-03T09:17:00Z">
        <w:r w:rsidRPr="00466FA9" w:rsidDel="00FB3464">
          <w:rPr>
            <w:sz w:val="20"/>
          </w:rPr>
          <w:delText xml:space="preserve"> </w:delText>
        </w:r>
        <w:r w:rsidRPr="00466FA9" w:rsidDel="00FB3464">
          <w:rPr>
            <w:b/>
            <w:i/>
            <w:sz w:val="20"/>
          </w:rPr>
          <w:delText>HTA</w:delText>
        </w:r>
        <w:r w:rsidRPr="00466FA9" w:rsidDel="00FB3464">
          <w:rPr>
            <w:sz w:val="20"/>
          </w:rPr>
          <w:delText xml:space="preserve"> (Z, T).</w:delText>
        </w:r>
      </w:del>
    </w:p>
    <w:p w:rsidR="00733EB2" w:rsidRPr="00466FA9" w:rsidDel="00FB3464" w:rsidRDefault="00733EB2" w:rsidP="00AA250F">
      <w:pPr>
        <w:spacing w:before="0" w:after="0" w:line="276" w:lineRule="auto"/>
        <w:ind w:firstLine="1080"/>
        <w:rPr>
          <w:del w:id="328" w:author="lelightwin" w:date="2012-02-03T09:17:00Z"/>
          <w:sz w:val="20"/>
        </w:rPr>
      </w:pPr>
      <w:del w:id="329" w:author="lelightwin" w:date="2012-02-03T09:17:00Z">
        <w:r w:rsidRPr="00466FA9" w:rsidDel="00FB3464">
          <w:rPr>
            <w:sz w:val="20"/>
          </w:rPr>
          <w:delText>End for;</w:delText>
        </w:r>
      </w:del>
    </w:p>
    <w:p w:rsidR="00733EB2" w:rsidRPr="00874C98" w:rsidDel="00FB3464" w:rsidRDefault="00733EB2" w:rsidP="00AA250F">
      <w:pPr>
        <w:spacing w:before="0" w:after="0"/>
        <w:ind w:firstLine="360"/>
        <w:rPr>
          <w:del w:id="330" w:author="lelightwin" w:date="2012-02-03T09:17:00Z"/>
          <w:sz w:val="20"/>
        </w:rPr>
      </w:pPr>
      <w:del w:id="331" w:author="lelightwin" w:date="2012-02-03T09:17:00Z">
        <w:r w:rsidRPr="00874C98" w:rsidDel="00FB3464">
          <w:rPr>
            <w:sz w:val="20"/>
          </w:rPr>
          <w:delText xml:space="preserve">Method </w:delText>
        </w:r>
        <w:r w:rsidRPr="00874C98" w:rsidDel="00FB3464">
          <w:rPr>
            <w:b/>
            <w:i/>
            <w:sz w:val="20"/>
          </w:rPr>
          <w:delText>subTree</w:delText>
        </w:r>
        <w:r w:rsidRPr="00874C98" w:rsidDel="00FB3464">
          <w:rPr>
            <w:sz w:val="20"/>
          </w:rPr>
          <w:delText>(tag E, tree T)</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32" w:author="lelightwin" w:date="2012-02-03T09:17:00Z"/>
          <w:sz w:val="20"/>
          <w:szCs w:val="20"/>
        </w:rPr>
      </w:pPr>
      <w:del w:id="333" w:author="lelightwin" w:date="2012-02-03T09:17:00Z">
        <w:r w:rsidRPr="00874C98" w:rsidDel="00FB3464">
          <w:rPr>
            <w:sz w:val="20"/>
            <w:szCs w:val="20"/>
          </w:rPr>
          <w:delText>Return the corresponding right data tree of E in the T tree.</w:delText>
        </w:r>
      </w:del>
    </w:p>
    <w:p w:rsidR="00733EB2" w:rsidRPr="00874C98" w:rsidDel="00FB3464" w:rsidRDefault="00733EB2" w:rsidP="00AA250F">
      <w:pPr>
        <w:spacing w:before="0" w:after="0"/>
        <w:ind w:firstLine="360"/>
        <w:rPr>
          <w:del w:id="334" w:author="lelightwin" w:date="2012-02-03T09:17:00Z"/>
          <w:sz w:val="20"/>
        </w:rPr>
      </w:pPr>
      <w:del w:id="335" w:author="lelightwin" w:date="2012-02-03T09:17:00Z">
        <w:r w:rsidRPr="00874C98" w:rsidDel="00FB3464">
          <w:rPr>
            <w:sz w:val="20"/>
          </w:rPr>
          <w:delText xml:space="preserve">Method </w:delText>
        </w:r>
        <w:r w:rsidDel="00FB3464">
          <w:rPr>
            <w:b/>
            <w:i/>
            <w:sz w:val="20"/>
          </w:rPr>
          <w:delText>HTA</w:delText>
        </w:r>
        <w:r w:rsidRPr="00874C98" w:rsidDel="00FB3464">
          <w:rPr>
            <w:b/>
            <w:i/>
            <w:sz w:val="20"/>
          </w:rPr>
          <w:delText>_sub</w:delText>
        </w:r>
        <w:r w:rsidRPr="00874C98" w:rsidDel="00FB3464">
          <w:rPr>
            <w:sz w:val="20"/>
          </w:rPr>
          <w:delText>(node E, tree T)</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36" w:author="lelightwin" w:date="2012-02-03T09:17:00Z"/>
          <w:sz w:val="20"/>
          <w:szCs w:val="20"/>
        </w:rPr>
      </w:pPr>
      <w:del w:id="337" w:author="lelightwin" w:date="2012-02-03T09:17:00Z">
        <w:r w:rsidRPr="00874C98" w:rsidDel="00FB3464">
          <w:rPr>
            <w:sz w:val="20"/>
            <w:szCs w:val="20"/>
          </w:rPr>
          <w:delText xml:space="preserve">In T, </w:delText>
        </w:r>
        <w:r w:rsidRPr="0039238A" w:rsidDel="00FB3464">
          <w:rPr>
            <w:i/>
            <w:sz w:val="20"/>
            <w:szCs w:val="20"/>
          </w:rPr>
          <w:delText>Check out if</w:delText>
        </w:r>
        <w:r w:rsidRPr="00874C98" w:rsidDel="00FB3464">
          <w:rPr>
            <w:sz w:val="20"/>
            <w:szCs w:val="20"/>
          </w:rPr>
          <w:delText xml:space="preserve"> last</w:delText>
        </w:r>
        <w:r w:rsidRPr="0039238A" w:rsidDel="00FB3464">
          <w:rPr>
            <w:b/>
            <w:sz w:val="20"/>
            <w:szCs w:val="20"/>
          </w:rPr>
          <w:delText>(</w:delText>
        </w:r>
        <w:r w:rsidRPr="0039238A" w:rsidDel="00FB3464">
          <w:rPr>
            <w:sz w:val="20"/>
            <w:szCs w:val="20"/>
          </w:rPr>
          <w:delText>E</w:delText>
        </w:r>
        <w:r w:rsidRPr="0039238A" w:rsidDel="00FB3464">
          <w:rPr>
            <w:b/>
            <w:sz w:val="20"/>
            <w:szCs w:val="20"/>
          </w:rPr>
          <w:delText>)</w:delText>
        </w:r>
        <w:r w:rsidRPr="00874C98" w:rsidDel="00FB3464">
          <w:rPr>
            <w:sz w:val="20"/>
            <w:szCs w:val="20"/>
          </w:rPr>
          <w:delText xml:space="preserve"> == </w:delText>
        </w:r>
        <w:r w:rsidRPr="0039238A" w:rsidDel="00FB3464">
          <w:rPr>
            <w:i/>
            <w:sz w:val="20"/>
            <w:szCs w:val="20"/>
          </w:rPr>
          <w:delText>true</w:delText>
        </w:r>
        <w:r w:rsidRPr="00874C98" w:rsidDel="00FB3464">
          <w:rPr>
            <w:sz w:val="20"/>
            <w:szCs w:val="20"/>
          </w:rPr>
          <w:delText xml:space="preserve">? </w:delText>
        </w:r>
      </w:del>
    </w:p>
    <w:p w:rsidR="00733EB2" w:rsidRPr="00874C98" w:rsidDel="00FB3464" w:rsidRDefault="00733EB2" w:rsidP="00AA250F">
      <w:pPr>
        <w:pStyle w:val="ListParagraph"/>
        <w:spacing w:before="0" w:after="0" w:line="276" w:lineRule="auto"/>
        <w:ind w:left="1080" w:firstLine="0"/>
        <w:contextualSpacing w:val="0"/>
        <w:jc w:val="left"/>
        <w:rPr>
          <w:del w:id="338" w:author="lelightwin" w:date="2012-02-03T09:17:00Z"/>
          <w:sz w:val="20"/>
          <w:szCs w:val="20"/>
        </w:rPr>
      </w:pPr>
      <w:del w:id="339" w:author="lelightwin" w:date="2012-02-03T09:17:00Z">
        <w:r w:rsidRPr="00874C98" w:rsidDel="00FB3464">
          <w:rPr>
            <w:sz w:val="20"/>
            <w:szCs w:val="20"/>
          </w:rPr>
          <w:delText xml:space="preserve">If true then combine the </w:delText>
        </w:r>
        <w:r w:rsidRPr="0039238A" w:rsidDel="00FB3464">
          <w:rPr>
            <w:b/>
            <w:sz w:val="20"/>
            <w:szCs w:val="20"/>
          </w:rPr>
          <w:delText>rightTag(</w:delText>
        </w:r>
        <w:r w:rsidRPr="0039238A" w:rsidDel="00FB3464">
          <w:rPr>
            <w:sz w:val="20"/>
            <w:szCs w:val="20"/>
          </w:rPr>
          <w:delText>E</w:delText>
        </w:r>
        <w:r w:rsidRPr="0039238A" w:rsidDel="00FB3464">
          <w:rPr>
            <w:b/>
            <w:sz w:val="20"/>
            <w:szCs w:val="20"/>
          </w:rPr>
          <w:delText>)</w:delText>
        </w:r>
        <w:r w:rsidRPr="00874C98" w:rsidDel="00FB3464">
          <w:rPr>
            <w:sz w:val="20"/>
            <w:szCs w:val="20"/>
          </w:rPr>
          <w:delText xml:space="preserve"> </w:delText>
        </w:r>
        <w:r w:rsidDel="00FB3464">
          <w:rPr>
            <w:sz w:val="20"/>
            <w:szCs w:val="20"/>
          </w:rPr>
          <w:delText>to form the new node with releva</w:delText>
        </w:r>
        <w:r w:rsidRPr="00874C98" w:rsidDel="00FB3464">
          <w:rPr>
            <w:sz w:val="20"/>
            <w:szCs w:val="20"/>
          </w:rPr>
          <w:delText>nt position and add it to AGENDA.</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40" w:author="lelightwin" w:date="2012-02-03T09:17:00Z"/>
          <w:sz w:val="20"/>
          <w:szCs w:val="20"/>
        </w:rPr>
      </w:pPr>
      <w:del w:id="341" w:author="lelightwin" w:date="2012-02-03T09:17:00Z">
        <w:r w:rsidRPr="00874C98" w:rsidDel="00FB3464">
          <w:rPr>
            <w:sz w:val="20"/>
            <w:szCs w:val="20"/>
          </w:rPr>
          <w:delText>Access to the right combination nodes of E in the classified CHART, all the nodes which doesn’t have the tag in the children set of E in T tree will be pruned.</w:delText>
        </w:r>
      </w:del>
    </w:p>
    <w:p w:rsidR="00733EB2" w:rsidRPr="00874C98" w:rsidDel="00FB3464" w:rsidRDefault="00733EB2" w:rsidP="00AA250F">
      <w:pPr>
        <w:pStyle w:val="ListParagraph"/>
        <w:numPr>
          <w:ilvl w:val="1"/>
          <w:numId w:val="2"/>
        </w:numPr>
        <w:spacing w:before="0" w:after="0" w:line="276" w:lineRule="auto"/>
        <w:ind w:left="1080"/>
        <w:contextualSpacing w:val="0"/>
        <w:jc w:val="left"/>
        <w:rPr>
          <w:del w:id="342" w:author="lelightwin" w:date="2012-02-03T09:17:00Z"/>
          <w:sz w:val="20"/>
          <w:szCs w:val="20"/>
        </w:rPr>
      </w:pPr>
      <w:del w:id="343" w:author="lelightwin" w:date="2012-02-03T09:17:00Z">
        <w:r w:rsidRPr="00874C98" w:rsidDel="00FB3464">
          <w:rPr>
            <w:sz w:val="20"/>
            <w:szCs w:val="20"/>
          </w:rPr>
          <w:delText>For (Y in “E right combination nodes”)</w:delText>
        </w:r>
      </w:del>
    </w:p>
    <w:p w:rsidR="00733EB2" w:rsidRPr="0039238A" w:rsidDel="00FB3464" w:rsidRDefault="00733EB2" w:rsidP="00AA250F">
      <w:pPr>
        <w:pStyle w:val="ListParagraph"/>
        <w:spacing w:before="0" w:after="0" w:line="276" w:lineRule="auto"/>
        <w:ind w:left="1080"/>
        <w:contextualSpacing w:val="0"/>
        <w:jc w:val="left"/>
        <w:rPr>
          <w:del w:id="344" w:author="lelightwin" w:date="2012-02-03T09:17:00Z"/>
          <w:i/>
          <w:sz w:val="20"/>
          <w:szCs w:val="20"/>
        </w:rPr>
      </w:pPr>
      <w:del w:id="345" w:author="lelightwin" w:date="2012-02-03T09:17:00Z">
        <w:r w:rsidRPr="0039238A" w:rsidDel="00FB3464">
          <w:rPr>
            <w:i/>
            <w:sz w:val="20"/>
            <w:szCs w:val="20"/>
          </w:rPr>
          <w:delText>Call recursively the method</w:delText>
        </w:r>
      </w:del>
    </w:p>
    <w:p w:rsidR="00733EB2" w:rsidRPr="00874C98" w:rsidDel="00FB3464" w:rsidRDefault="00733EB2" w:rsidP="00AA250F">
      <w:pPr>
        <w:pStyle w:val="ListParagraph"/>
        <w:spacing w:before="0" w:after="0" w:line="276" w:lineRule="auto"/>
        <w:ind w:left="1080"/>
        <w:contextualSpacing w:val="0"/>
        <w:jc w:val="left"/>
        <w:rPr>
          <w:del w:id="346" w:author="lelightwin" w:date="2012-02-03T09:17:00Z"/>
          <w:sz w:val="20"/>
          <w:szCs w:val="20"/>
        </w:rPr>
      </w:pPr>
      <w:del w:id="347" w:author="lelightwin" w:date="2012-02-03T09:17:00Z">
        <w:r w:rsidDel="00FB3464">
          <w:rPr>
            <w:b/>
            <w:i/>
            <w:sz w:val="20"/>
            <w:szCs w:val="20"/>
          </w:rPr>
          <w:delText>HTA</w:delText>
        </w:r>
        <w:r w:rsidRPr="00874C98" w:rsidDel="00FB3464">
          <w:rPr>
            <w:b/>
            <w:i/>
            <w:sz w:val="20"/>
            <w:szCs w:val="20"/>
          </w:rPr>
          <w:delText>_sub</w:delText>
        </w:r>
        <w:r w:rsidRPr="00874C98" w:rsidDel="00FB3464">
          <w:rPr>
            <w:sz w:val="20"/>
            <w:szCs w:val="20"/>
          </w:rPr>
          <w:delText>(Y, T).</w:delText>
        </w:r>
      </w:del>
    </w:p>
    <w:p w:rsidR="00733EB2" w:rsidDel="00FB3464" w:rsidRDefault="00733EB2" w:rsidP="00AA250F">
      <w:pPr>
        <w:spacing w:before="0" w:after="0"/>
        <w:ind w:left="360" w:firstLine="720"/>
        <w:jc w:val="both"/>
        <w:rPr>
          <w:del w:id="348" w:author="lelightwin" w:date="2012-02-03T09:17:00Z"/>
          <w:sz w:val="20"/>
        </w:rPr>
      </w:pPr>
      <w:del w:id="349" w:author="lelightwin" w:date="2012-02-03T09:17:00Z">
        <w:r w:rsidRPr="00874C98" w:rsidDel="00FB3464">
          <w:rPr>
            <w:sz w:val="20"/>
          </w:rPr>
          <w:delText>End for;</w:delText>
        </w:r>
      </w:del>
    </w:p>
    <w:p w:rsidR="00384CF5" w:rsidRDefault="00384CF5" w:rsidP="00AA250F">
      <w:pPr>
        <w:spacing w:before="0" w:after="0"/>
        <w:ind w:left="720" w:firstLine="720"/>
        <w:jc w:val="both"/>
        <w:rPr>
          <w:sz w:val="20"/>
        </w:rPr>
      </w:pPr>
    </w:p>
    <w:p w:rsidR="00384CF5" w:rsidRDefault="001A675B" w:rsidP="00AA250F">
      <w:pPr>
        <w:spacing w:before="0" w:after="0"/>
        <w:jc w:val="center"/>
        <w:rPr>
          <w:b/>
          <w:sz w:val="20"/>
        </w:rPr>
      </w:pPr>
      <w:r>
        <w:rPr>
          <w:b/>
          <w:sz w:val="20"/>
        </w:rPr>
        <w:t>4. EXPERIMENT AND RESULT</w:t>
      </w:r>
    </w:p>
    <w:p w:rsidR="00722ED1" w:rsidRDefault="00722ED1" w:rsidP="00AA250F">
      <w:pPr>
        <w:spacing w:before="0" w:after="0"/>
        <w:jc w:val="center"/>
        <w:rPr>
          <w:b/>
          <w:sz w:val="20"/>
        </w:rPr>
      </w:pPr>
    </w:p>
    <w:p w:rsidR="001A675B" w:rsidRDefault="001A675B" w:rsidP="00AA250F">
      <w:pPr>
        <w:spacing w:before="0" w:after="0"/>
        <w:ind w:firstLine="360"/>
        <w:jc w:val="both"/>
        <w:rPr>
          <w:sz w:val="20"/>
          <w:szCs w:val="18"/>
        </w:rPr>
      </w:pPr>
      <w:r w:rsidRPr="00DD13D4">
        <w:rPr>
          <w:sz w:val="20"/>
          <w:szCs w:val="18"/>
        </w:rPr>
        <w:t xml:space="preserve">This </w:t>
      </w:r>
      <w:r>
        <w:rPr>
          <w:sz w:val="20"/>
          <w:szCs w:val="18"/>
        </w:rPr>
        <w:t xml:space="preserve">section presents the preparation and </w:t>
      </w:r>
      <w:r w:rsidRPr="00DD13D4">
        <w:rPr>
          <w:sz w:val="20"/>
          <w:szCs w:val="18"/>
        </w:rPr>
        <w:t xml:space="preserve">the </w:t>
      </w:r>
      <w:r>
        <w:rPr>
          <w:sz w:val="20"/>
          <w:szCs w:val="18"/>
        </w:rPr>
        <w:t xml:space="preserve">result of </w:t>
      </w:r>
      <w:r w:rsidRPr="00DD13D4">
        <w:rPr>
          <w:sz w:val="20"/>
          <w:szCs w:val="18"/>
        </w:rPr>
        <w:t>experiment t</w:t>
      </w:r>
      <w:r>
        <w:rPr>
          <w:sz w:val="20"/>
          <w:szCs w:val="18"/>
        </w:rPr>
        <w:t>o demonstrate the A* parsing algorithm performance</w:t>
      </w:r>
      <w:r w:rsidRPr="00DD13D4">
        <w:rPr>
          <w:sz w:val="20"/>
          <w:szCs w:val="18"/>
        </w:rPr>
        <w:t>. The</w:t>
      </w:r>
      <w:r>
        <w:rPr>
          <w:sz w:val="20"/>
          <w:szCs w:val="18"/>
        </w:rPr>
        <w:t>se two</w:t>
      </w:r>
      <w:r w:rsidRPr="00DD13D4">
        <w:rPr>
          <w:sz w:val="20"/>
          <w:szCs w:val="18"/>
        </w:rPr>
        <w:t xml:space="preserve"> subsections</w:t>
      </w:r>
      <w:r>
        <w:rPr>
          <w:sz w:val="20"/>
          <w:szCs w:val="18"/>
        </w:rPr>
        <w:t xml:space="preserve"> below will</w:t>
      </w:r>
      <w:r w:rsidRPr="00DD13D4">
        <w:rPr>
          <w:sz w:val="20"/>
          <w:szCs w:val="18"/>
        </w:rPr>
        <w:t xml:space="preserve"> summarize our activities and results for experiment.</w:t>
      </w:r>
    </w:p>
    <w:p w:rsidR="00466FA9" w:rsidRDefault="00466FA9" w:rsidP="00AA250F">
      <w:pPr>
        <w:spacing w:before="0" w:after="0"/>
        <w:ind w:firstLine="360"/>
        <w:jc w:val="both"/>
        <w:rPr>
          <w:sz w:val="20"/>
          <w:szCs w:val="18"/>
        </w:rPr>
      </w:pPr>
    </w:p>
    <w:p w:rsidR="00466FA9" w:rsidRDefault="00466FA9" w:rsidP="00AA250F">
      <w:pPr>
        <w:spacing w:before="0" w:after="0"/>
        <w:rPr>
          <w:b/>
          <w:sz w:val="20"/>
          <w:szCs w:val="18"/>
        </w:rPr>
      </w:pPr>
      <w:r>
        <w:rPr>
          <w:b/>
          <w:sz w:val="20"/>
          <w:szCs w:val="18"/>
        </w:rPr>
        <w:t xml:space="preserve">4.1. </w:t>
      </w:r>
      <w:r w:rsidR="00722ED1">
        <w:rPr>
          <w:b/>
          <w:sz w:val="20"/>
          <w:szCs w:val="18"/>
        </w:rPr>
        <w:t xml:space="preserve"> </w:t>
      </w:r>
      <w:r>
        <w:rPr>
          <w:b/>
          <w:sz w:val="20"/>
          <w:szCs w:val="18"/>
        </w:rPr>
        <w:t>Preparation for experiment</w:t>
      </w:r>
    </w:p>
    <w:p w:rsidR="00466FA9" w:rsidRDefault="00466FA9" w:rsidP="00AA250F">
      <w:pPr>
        <w:spacing w:before="0" w:after="0"/>
        <w:rPr>
          <w:b/>
          <w:sz w:val="20"/>
          <w:szCs w:val="18"/>
        </w:rPr>
      </w:pPr>
    </w:p>
    <w:p w:rsidR="00466FA9" w:rsidDel="006F5474" w:rsidRDefault="00466FA9" w:rsidP="00AA250F">
      <w:pPr>
        <w:numPr>
          <w:ilvl w:val="0"/>
          <w:numId w:val="2"/>
        </w:numPr>
        <w:tabs>
          <w:tab w:val="left" w:pos="1170"/>
        </w:tabs>
        <w:spacing w:before="0" w:after="0"/>
        <w:ind w:firstLine="0"/>
        <w:jc w:val="both"/>
        <w:rPr>
          <w:del w:id="350" w:author="lelightwin" w:date="2012-02-03T18:00:00Z"/>
          <w:sz w:val="20"/>
        </w:rPr>
      </w:pPr>
      <w:r>
        <w:rPr>
          <w:sz w:val="20"/>
        </w:rPr>
        <w:t xml:space="preserve">As described, the most important thing of parsing system in our target is to increasing the speed up to maximum as it can, and the second one is </w:t>
      </w:r>
      <w:del w:id="351" w:author="lelightwin" w:date="2012-02-03T18:05:00Z">
        <w:r w:rsidDel="006F5474">
          <w:rPr>
            <w:sz w:val="20"/>
          </w:rPr>
          <w:delText>accuracy</w:delText>
        </w:r>
      </w:del>
      <w:ins w:id="352" w:author="lelightwin" w:date="2012-02-03T18:05:00Z">
        <w:r w:rsidR="006F5474">
          <w:rPr>
            <w:sz w:val="20"/>
          </w:rPr>
          <w:t>accuracy</w:t>
        </w:r>
        <w:r w:rsidR="006F5474">
          <w:rPr>
            <w:sz w:val="20"/>
            <w:vertAlign w:val="superscript"/>
          </w:rPr>
          <w:t xml:space="preserve"> [</w:t>
        </w:r>
      </w:ins>
      <w:ins w:id="353" w:author="lelightwin" w:date="2012-02-03T17:52:00Z">
        <w:r w:rsidR="007F4A5B">
          <w:rPr>
            <w:sz w:val="20"/>
            <w:vertAlign w:val="superscript"/>
          </w:rPr>
          <w:t>5]</w:t>
        </w:r>
      </w:ins>
      <w:ins w:id="354" w:author="lelightwin" w:date="2012-02-03T18:06:00Z">
        <w:r w:rsidR="006F5474">
          <w:rPr>
            <w:sz w:val="20"/>
            <w:vertAlign w:val="superscript"/>
          </w:rPr>
          <w:t>, [</w:t>
        </w:r>
      </w:ins>
      <w:ins w:id="355" w:author="lelightwin" w:date="2012-02-03T17:52:00Z">
        <w:r w:rsidR="007F4A5B">
          <w:rPr>
            <w:sz w:val="20"/>
            <w:vertAlign w:val="superscript"/>
          </w:rPr>
          <w:t>6]</w:t>
        </w:r>
      </w:ins>
      <w:r>
        <w:rPr>
          <w:sz w:val="20"/>
        </w:rPr>
        <w:t>.</w:t>
      </w:r>
      <w:ins w:id="356" w:author="lelightwin" w:date="2012-02-03T17:52:00Z">
        <w:r w:rsidR="007F4A5B">
          <w:rPr>
            <w:sz w:val="20"/>
          </w:rPr>
          <w:t xml:space="preserve"> We also add one more goal for t</w:t>
        </w:r>
      </w:ins>
      <w:ins w:id="357" w:author="lelightwin" w:date="2012-02-03T17:53:00Z">
        <w:r w:rsidR="007F4A5B">
          <w:rPr>
            <w:sz w:val="20"/>
          </w:rPr>
          <w:t xml:space="preserve">he system: analyzable. </w:t>
        </w:r>
      </w:ins>
      <w:proofErr w:type="gramStart"/>
      <w:ins w:id="358" w:author="lelightwin" w:date="2012-02-03T17:54:00Z">
        <w:r w:rsidR="007F4A5B">
          <w:rPr>
            <w:sz w:val="20"/>
          </w:rPr>
          <w:t>B</w:t>
        </w:r>
        <w:r w:rsidR="007F4A5B">
          <w:rPr>
            <w:sz w:val="20"/>
          </w:rPr>
          <w:t xml:space="preserve">ecause </w:t>
        </w:r>
      </w:ins>
      <w:ins w:id="359" w:author="lelightwin" w:date="2012-02-03T18:05:00Z">
        <w:r w:rsidR="006F5474">
          <w:rPr>
            <w:sz w:val="20"/>
          </w:rPr>
          <w:t xml:space="preserve">the </w:t>
        </w:r>
      </w:ins>
      <w:ins w:id="360" w:author="lelightwin" w:date="2012-02-03T18:06:00Z">
        <w:r w:rsidR="006F5474">
          <w:rPr>
            <w:sz w:val="20"/>
          </w:rPr>
          <w:t>Vietnamese</w:t>
        </w:r>
      </w:ins>
      <w:ins w:id="361" w:author="lelightwin" w:date="2012-02-03T17:54:00Z">
        <w:r w:rsidR="007F4A5B">
          <w:rPr>
            <w:sz w:val="20"/>
          </w:rPr>
          <w:t xml:space="preserve"> grammar is </w:t>
        </w:r>
      </w:ins>
      <w:ins w:id="362" w:author="lelightwin" w:date="2012-02-03T17:55:00Z">
        <w:r w:rsidR="007F4A5B">
          <w:rPr>
            <w:sz w:val="20"/>
          </w:rPr>
          <w:t>too</w:t>
        </w:r>
      </w:ins>
      <w:ins w:id="363" w:author="lelightwin" w:date="2012-02-03T17:54:00Z">
        <w:r w:rsidR="007F4A5B">
          <w:rPr>
            <w:sz w:val="20"/>
          </w:rPr>
          <w:t xml:space="preserve"> </w:t>
        </w:r>
      </w:ins>
      <w:ins w:id="364" w:author="lelightwin" w:date="2012-02-03T18:05:00Z">
        <w:r w:rsidR="006F5474">
          <w:rPr>
            <w:sz w:val="20"/>
          </w:rPr>
          <w:t>difficult</w:t>
        </w:r>
      </w:ins>
      <w:ins w:id="365" w:author="lelightwin" w:date="2012-02-03T17:54:00Z">
        <w:r w:rsidR="007F4A5B">
          <w:rPr>
            <w:sz w:val="20"/>
          </w:rPr>
          <w:t xml:space="preserve"> to analyze</w:t>
        </w:r>
      </w:ins>
      <w:ins w:id="366" w:author="lelightwin" w:date="2012-02-03T17:55:00Z">
        <w:r w:rsidR="007F4A5B">
          <w:rPr>
            <w:sz w:val="20"/>
          </w:rPr>
          <w:t xml:space="preserve">, so that the percent of analyzed sentences </w:t>
        </w:r>
      </w:ins>
      <w:ins w:id="367" w:author="lelightwin" w:date="2012-02-03T17:56:00Z">
        <w:r w:rsidR="007F4A5B">
          <w:rPr>
            <w:sz w:val="20"/>
          </w:rPr>
          <w:t>is not high.</w:t>
        </w:r>
      </w:ins>
      <w:proofErr w:type="gramEnd"/>
      <w:r>
        <w:rPr>
          <w:sz w:val="20"/>
        </w:rPr>
        <w:t xml:space="preserve"> </w:t>
      </w:r>
      <w:del w:id="368" w:author="lelightwin" w:date="2012-02-03T17:57:00Z">
        <w:r w:rsidDel="007F4A5B">
          <w:rPr>
            <w:sz w:val="20"/>
          </w:rPr>
          <w:delText>So, the writer has made two tests for the parsing system due to those two goals:</w:delText>
        </w:r>
      </w:del>
      <w:ins w:id="369" w:author="lelightwin" w:date="2012-02-03T17:57:00Z">
        <w:r w:rsidR="007F4A5B">
          <w:rPr>
            <w:sz w:val="20"/>
          </w:rPr>
          <w:t xml:space="preserve">Due to three goals like that, we </w:t>
        </w:r>
      </w:ins>
      <w:ins w:id="370" w:author="lelightwin" w:date="2012-02-03T17:58:00Z">
        <w:r w:rsidR="007F4A5B">
          <w:rPr>
            <w:sz w:val="20"/>
          </w:rPr>
          <w:t xml:space="preserve">conduct </w:t>
        </w:r>
      </w:ins>
      <w:ins w:id="371" w:author="lelightwin" w:date="2012-02-03T18:06:00Z">
        <w:r w:rsidR="006F5474">
          <w:rPr>
            <w:sz w:val="20"/>
          </w:rPr>
          <w:t>an</w:t>
        </w:r>
      </w:ins>
      <w:ins w:id="372" w:author="lelightwin" w:date="2012-02-03T17:58:00Z">
        <w:r w:rsidR="007F4A5B">
          <w:rPr>
            <w:sz w:val="20"/>
          </w:rPr>
          <w:t xml:space="preserve"> experiment with two </w:t>
        </w:r>
      </w:ins>
      <w:ins w:id="373" w:author="lelightwin" w:date="2012-02-03T18:06:00Z">
        <w:r w:rsidR="006F5474">
          <w:rPr>
            <w:sz w:val="20"/>
          </w:rPr>
          <w:t>tests</w:t>
        </w:r>
      </w:ins>
      <w:ins w:id="374" w:author="lelightwin" w:date="2012-02-03T17:58:00Z">
        <w:r w:rsidR="007F4A5B">
          <w:rPr>
            <w:sz w:val="20"/>
          </w:rPr>
          <w:t xml:space="preserve"> for estimating the quality of system</w:t>
        </w:r>
      </w:ins>
      <w:ins w:id="375" w:author="lelightwin" w:date="2012-02-03T18:00:00Z">
        <w:r w:rsidR="007F4A5B">
          <w:rPr>
            <w:sz w:val="20"/>
          </w:rPr>
          <w:t>:</w:t>
        </w:r>
      </w:ins>
    </w:p>
    <w:p w:rsidR="006F5474" w:rsidRDefault="006F5474" w:rsidP="00B26991">
      <w:pPr>
        <w:spacing w:before="0" w:after="0"/>
        <w:ind w:firstLine="360"/>
        <w:jc w:val="both"/>
        <w:rPr>
          <w:ins w:id="376" w:author="lelightwin" w:date="2012-02-03T18:04:00Z"/>
          <w:sz w:val="20"/>
        </w:rPr>
        <w:pPrChange w:id="377" w:author="lelightwin" w:date="2012-02-03T16:28:00Z">
          <w:pPr>
            <w:spacing w:before="0" w:after="0"/>
            <w:ind w:firstLine="360"/>
          </w:pPr>
        </w:pPrChange>
      </w:pPr>
    </w:p>
    <w:p w:rsidR="00466FA9" w:rsidRDefault="00466FA9" w:rsidP="00AA250F">
      <w:pPr>
        <w:numPr>
          <w:ilvl w:val="0"/>
          <w:numId w:val="2"/>
        </w:numPr>
        <w:tabs>
          <w:tab w:val="left" w:pos="1170"/>
        </w:tabs>
        <w:spacing w:before="0" w:after="0"/>
        <w:ind w:firstLine="0"/>
        <w:jc w:val="both"/>
        <w:rPr>
          <w:sz w:val="20"/>
        </w:rPr>
      </w:pPr>
      <w:r>
        <w:rPr>
          <w:sz w:val="20"/>
        </w:rPr>
        <w:lastRenderedPageBreak/>
        <w:t>First: the test with 630 Vietnamese sentences in mica database - vnSpeechCorpus to test the speed of A* parser. This dataset includes long and difficult sentences which is a challenge to any parsing system.</w:t>
      </w:r>
    </w:p>
    <w:p w:rsidR="00466FA9" w:rsidRPr="008F5610" w:rsidRDefault="00466FA9" w:rsidP="00AA250F">
      <w:pPr>
        <w:numPr>
          <w:ilvl w:val="0"/>
          <w:numId w:val="2"/>
        </w:numPr>
        <w:tabs>
          <w:tab w:val="left" w:pos="1170"/>
        </w:tabs>
        <w:spacing w:before="0" w:after="0"/>
        <w:ind w:firstLine="0"/>
        <w:jc w:val="both"/>
        <w:rPr>
          <w:rStyle w:val="hps"/>
          <w:sz w:val="20"/>
        </w:rPr>
      </w:pPr>
      <w:r>
        <w:rPr>
          <w:sz w:val="20"/>
        </w:rPr>
        <w:t>Second: The accuracy testing corpus which we choose is extracted from the training set of system – VietTreeBank. VietTreeBank has been built by VLSP Groupment, has included 20.000 sentences of Vietnamese which has been parsed by hand. Within a range of this paper, the quantity we used is about 200 sentences</w:t>
      </w:r>
      <w:r>
        <w:rPr>
          <w:rStyle w:val="hps"/>
          <w:sz w:val="20"/>
        </w:rPr>
        <w:t>.</w:t>
      </w:r>
    </w:p>
    <w:p w:rsidR="00466FA9" w:rsidRDefault="00466FA9" w:rsidP="00B26991">
      <w:pPr>
        <w:spacing w:before="0" w:after="0"/>
        <w:ind w:firstLine="360"/>
        <w:jc w:val="both"/>
        <w:rPr>
          <w:rStyle w:val="hps"/>
          <w:sz w:val="20"/>
        </w:rPr>
        <w:pPrChange w:id="378" w:author="lelightwin" w:date="2012-02-03T16:30:00Z">
          <w:pPr>
            <w:spacing w:before="0" w:after="0"/>
            <w:ind w:firstLine="360"/>
          </w:pPr>
        </w:pPrChange>
      </w:pPr>
      <w:r>
        <w:rPr>
          <w:rStyle w:val="hps"/>
          <w:sz w:val="20"/>
        </w:rPr>
        <w:t>And one last thing, in order to presenting the audience the performance, we also make a comparison between A* parsing algorithm with very well-known search parsing algorithm: CYK-Beam search.</w:t>
      </w:r>
    </w:p>
    <w:p w:rsidR="00722ED1" w:rsidRDefault="00722ED1" w:rsidP="00AA250F">
      <w:pPr>
        <w:spacing w:before="0" w:after="0"/>
        <w:rPr>
          <w:rStyle w:val="hps"/>
          <w:sz w:val="20"/>
        </w:rPr>
      </w:pPr>
    </w:p>
    <w:p w:rsidR="00722ED1" w:rsidRDefault="00722ED1" w:rsidP="00AA250F">
      <w:pPr>
        <w:spacing w:before="0" w:after="0"/>
        <w:rPr>
          <w:b/>
          <w:sz w:val="20"/>
        </w:rPr>
      </w:pPr>
      <w:r>
        <w:rPr>
          <w:b/>
          <w:sz w:val="20"/>
        </w:rPr>
        <w:t>4.2. Results of experiment</w:t>
      </w:r>
    </w:p>
    <w:p w:rsidR="00722ED1" w:rsidRDefault="00722ED1" w:rsidP="00AA250F">
      <w:pPr>
        <w:spacing w:before="0" w:after="0"/>
        <w:rPr>
          <w:b/>
          <w:sz w:val="20"/>
        </w:rPr>
      </w:pPr>
    </w:p>
    <w:p w:rsidR="00722ED1" w:rsidRDefault="00722ED1" w:rsidP="00AA250F">
      <w:pPr>
        <w:spacing w:before="0" w:after="0"/>
        <w:ind w:firstLine="360"/>
        <w:rPr>
          <w:rStyle w:val="hps"/>
          <w:sz w:val="20"/>
        </w:rPr>
      </w:pPr>
      <w:r>
        <w:rPr>
          <w:rStyle w:val="hps"/>
          <w:sz w:val="20"/>
        </w:rPr>
        <w:t>The first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Change w:id="379" w:author="lelightwin" w:date="2012-02-03T16:52: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PrChange>
      </w:tblPr>
      <w:tblGrid>
        <w:gridCol w:w="1719"/>
        <w:gridCol w:w="1740"/>
        <w:gridCol w:w="1624"/>
        <w:tblGridChange w:id="380">
          <w:tblGrid>
            <w:gridCol w:w="1719"/>
            <w:gridCol w:w="1740"/>
            <w:gridCol w:w="1624"/>
          </w:tblGrid>
        </w:tblGridChange>
      </w:tblGrid>
      <w:tr w:rsidR="00722ED1" w:rsidRPr="008F5610" w:rsidTr="002C0038">
        <w:tc>
          <w:tcPr>
            <w:tcW w:w="3001" w:type="dxa"/>
            <w:vAlign w:val="center"/>
            <w:tcPrChange w:id="381" w:author="lelightwin" w:date="2012-02-03T16:52:00Z">
              <w:tcPr>
                <w:tcW w:w="3001" w:type="dxa"/>
              </w:tcPr>
            </w:tcPrChange>
          </w:tcPr>
          <w:p w:rsidR="00722ED1" w:rsidRPr="008F5610" w:rsidRDefault="00722ED1" w:rsidP="00AA250F">
            <w:pPr>
              <w:spacing w:before="0" w:after="0"/>
              <w:jc w:val="center"/>
              <w:rPr>
                <w:color w:val="0000FF"/>
                <w:sz w:val="20"/>
              </w:rPr>
            </w:pPr>
            <w:r>
              <w:rPr>
                <w:color w:val="0000FF"/>
                <w:sz w:val="20"/>
              </w:rPr>
              <w:t>Algorithm</w:t>
            </w:r>
          </w:p>
        </w:tc>
        <w:tc>
          <w:tcPr>
            <w:tcW w:w="3001" w:type="dxa"/>
            <w:vAlign w:val="center"/>
            <w:tcPrChange w:id="382" w:author="lelightwin" w:date="2012-02-03T16:52:00Z">
              <w:tcPr>
                <w:tcW w:w="3001" w:type="dxa"/>
              </w:tcPr>
            </w:tcPrChange>
          </w:tcPr>
          <w:p w:rsidR="00722ED1" w:rsidRPr="008F5610" w:rsidRDefault="00722ED1" w:rsidP="00AA250F">
            <w:pPr>
              <w:spacing w:before="0" w:after="0"/>
              <w:jc w:val="center"/>
              <w:rPr>
                <w:color w:val="0000FF"/>
                <w:sz w:val="20"/>
              </w:rPr>
            </w:pPr>
            <w:r>
              <w:rPr>
                <w:color w:val="0000FF"/>
                <w:sz w:val="20"/>
              </w:rPr>
              <w:t>Processing time</w:t>
            </w:r>
          </w:p>
        </w:tc>
        <w:tc>
          <w:tcPr>
            <w:tcW w:w="3002" w:type="dxa"/>
            <w:vAlign w:val="center"/>
            <w:tcPrChange w:id="383" w:author="lelightwin" w:date="2012-02-03T16:52:00Z">
              <w:tcPr>
                <w:tcW w:w="3002" w:type="dxa"/>
              </w:tcPr>
            </w:tcPrChange>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2C0038">
        <w:tc>
          <w:tcPr>
            <w:tcW w:w="3001" w:type="dxa"/>
            <w:vAlign w:val="center"/>
            <w:tcPrChange w:id="384" w:author="lelightwin" w:date="2012-02-03T16:52:00Z">
              <w:tcPr>
                <w:tcW w:w="3001" w:type="dxa"/>
              </w:tcPr>
            </w:tcPrChange>
          </w:tcPr>
          <w:p w:rsidR="00722ED1" w:rsidRPr="008F5610" w:rsidRDefault="00722ED1" w:rsidP="00AA250F">
            <w:pPr>
              <w:spacing w:before="0" w:after="0"/>
              <w:jc w:val="center"/>
              <w:rPr>
                <w:sz w:val="20"/>
              </w:rPr>
            </w:pPr>
            <w:r w:rsidRPr="008F5610">
              <w:rPr>
                <w:sz w:val="20"/>
              </w:rPr>
              <w:t>A*</w:t>
            </w:r>
          </w:p>
        </w:tc>
        <w:tc>
          <w:tcPr>
            <w:tcW w:w="3001" w:type="dxa"/>
            <w:vAlign w:val="center"/>
            <w:tcPrChange w:id="385" w:author="lelightwin" w:date="2012-02-03T16:52:00Z">
              <w:tcPr>
                <w:tcW w:w="3001" w:type="dxa"/>
              </w:tcPr>
            </w:tcPrChange>
          </w:tcPr>
          <w:p w:rsidR="00722ED1" w:rsidRPr="008F5610" w:rsidRDefault="00722ED1" w:rsidP="00AA250F">
            <w:pPr>
              <w:spacing w:before="0" w:after="0"/>
              <w:jc w:val="center"/>
              <w:rPr>
                <w:sz w:val="20"/>
              </w:rPr>
            </w:pPr>
            <w:r>
              <w:rPr>
                <w:sz w:val="20"/>
              </w:rPr>
              <w:t>15 minutes</w:t>
            </w:r>
          </w:p>
        </w:tc>
        <w:tc>
          <w:tcPr>
            <w:tcW w:w="3002" w:type="dxa"/>
            <w:vAlign w:val="center"/>
            <w:tcPrChange w:id="386" w:author="lelightwin" w:date="2012-02-03T16:52:00Z">
              <w:tcPr>
                <w:tcW w:w="3002" w:type="dxa"/>
              </w:tcPr>
            </w:tcPrChange>
          </w:tcPr>
          <w:p w:rsidR="00722ED1" w:rsidRPr="008F5610" w:rsidRDefault="00722ED1" w:rsidP="00AA250F">
            <w:pPr>
              <w:spacing w:before="0" w:after="0"/>
              <w:jc w:val="center"/>
              <w:rPr>
                <w:sz w:val="20"/>
              </w:rPr>
            </w:pPr>
            <w:r w:rsidRPr="008F5610">
              <w:rPr>
                <w:sz w:val="20"/>
              </w:rPr>
              <w:t>92%</w:t>
            </w:r>
          </w:p>
        </w:tc>
      </w:tr>
      <w:tr w:rsidR="00722ED1" w:rsidRPr="008F5610" w:rsidTr="002C0038">
        <w:tc>
          <w:tcPr>
            <w:tcW w:w="3001" w:type="dxa"/>
            <w:vAlign w:val="center"/>
            <w:tcPrChange w:id="387" w:author="lelightwin" w:date="2012-02-03T16:52:00Z">
              <w:tcPr>
                <w:tcW w:w="3001" w:type="dxa"/>
              </w:tcPr>
            </w:tcPrChange>
          </w:tcPr>
          <w:p w:rsidR="00722ED1" w:rsidRPr="008F5610" w:rsidRDefault="00722ED1" w:rsidP="00AA250F">
            <w:pPr>
              <w:spacing w:before="0" w:after="0"/>
              <w:jc w:val="center"/>
              <w:rPr>
                <w:sz w:val="20"/>
              </w:rPr>
            </w:pPr>
            <w:r w:rsidRPr="008F5610">
              <w:rPr>
                <w:sz w:val="20"/>
              </w:rPr>
              <w:t>CYK-Beam search</w:t>
            </w:r>
          </w:p>
        </w:tc>
        <w:tc>
          <w:tcPr>
            <w:tcW w:w="3001" w:type="dxa"/>
            <w:vAlign w:val="center"/>
            <w:tcPrChange w:id="388" w:author="lelightwin" w:date="2012-02-03T16:52:00Z">
              <w:tcPr>
                <w:tcW w:w="3001" w:type="dxa"/>
              </w:tcPr>
            </w:tcPrChange>
          </w:tcPr>
          <w:p w:rsidR="00722ED1" w:rsidRPr="008F5610" w:rsidRDefault="00722ED1" w:rsidP="00AA250F">
            <w:pPr>
              <w:spacing w:before="0" w:after="0"/>
              <w:jc w:val="center"/>
              <w:rPr>
                <w:sz w:val="20"/>
              </w:rPr>
            </w:pPr>
            <w:r>
              <w:rPr>
                <w:sz w:val="20"/>
              </w:rPr>
              <w:t>45 minutes</w:t>
            </w:r>
          </w:p>
        </w:tc>
        <w:tc>
          <w:tcPr>
            <w:tcW w:w="3002" w:type="dxa"/>
            <w:vAlign w:val="center"/>
            <w:tcPrChange w:id="389" w:author="lelightwin" w:date="2012-02-03T16:52:00Z">
              <w:tcPr>
                <w:tcW w:w="3002" w:type="dxa"/>
              </w:tcPr>
            </w:tcPrChange>
          </w:tcPr>
          <w:p w:rsidR="00722ED1" w:rsidRPr="008F5610" w:rsidRDefault="00722ED1" w:rsidP="00AA250F">
            <w:pPr>
              <w:spacing w:before="0" w:after="0"/>
              <w:jc w:val="center"/>
              <w:rPr>
                <w:sz w:val="20"/>
              </w:rPr>
            </w:pPr>
            <w:r w:rsidRPr="008F5610">
              <w:rPr>
                <w:sz w:val="20"/>
              </w:rPr>
              <w:t>75%</w:t>
            </w:r>
          </w:p>
        </w:tc>
      </w:tr>
    </w:tbl>
    <w:p w:rsidR="002C0038" w:rsidRDefault="002C0038" w:rsidP="00AA250F">
      <w:pPr>
        <w:spacing w:before="0" w:after="0"/>
        <w:ind w:firstLine="360"/>
        <w:rPr>
          <w:ins w:id="390" w:author="lelightwin" w:date="2012-02-03T16:52:00Z"/>
          <w:sz w:val="20"/>
        </w:rPr>
      </w:pPr>
    </w:p>
    <w:p w:rsidR="00722ED1" w:rsidRDefault="00722ED1" w:rsidP="00AA250F">
      <w:pPr>
        <w:spacing w:before="0" w:after="0"/>
        <w:ind w:firstLine="360"/>
        <w:rPr>
          <w:sz w:val="20"/>
        </w:rPr>
      </w:pPr>
      <w:r>
        <w:rPr>
          <w:sz w:val="20"/>
        </w:rPr>
        <w:t>The second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Change w:id="391" w:author="lelightwin" w:date="2012-02-03T16:52: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PrChange>
      </w:tblPr>
      <w:tblGrid>
        <w:gridCol w:w="1780"/>
        <w:gridCol w:w="1677"/>
        <w:gridCol w:w="1626"/>
        <w:tblGridChange w:id="392">
          <w:tblGrid>
            <w:gridCol w:w="1715"/>
            <w:gridCol w:w="1709"/>
            <w:gridCol w:w="1659"/>
          </w:tblGrid>
        </w:tblGridChange>
      </w:tblGrid>
      <w:tr w:rsidR="00722ED1" w:rsidRPr="008F5610" w:rsidTr="002C0038">
        <w:tc>
          <w:tcPr>
            <w:tcW w:w="3001" w:type="dxa"/>
            <w:vAlign w:val="center"/>
            <w:tcPrChange w:id="393" w:author="lelightwin" w:date="2012-02-03T16:52:00Z">
              <w:tcPr>
                <w:tcW w:w="3001" w:type="dxa"/>
              </w:tcPr>
            </w:tcPrChange>
          </w:tcPr>
          <w:p w:rsidR="00722ED1" w:rsidRPr="008F5610" w:rsidRDefault="00722ED1" w:rsidP="00AA250F">
            <w:pPr>
              <w:spacing w:before="0" w:after="0"/>
              <w:jc w:val="center"/>
              <w:rPr>
                <w:color w:val="0000FF"/>
                <w:sz w:val="20"/>
              </w:rPr>
            </w:pPr>
            <w:del w:id="394" w:author="lelightwin" w:date="2012-02-03T16:52:00Z">
              <w:r w:rsidDel="002C0038">
                <w:rPr>
                  <w:color w:val="0000FF"/>
                  <w:sz w:val="20"/>
                </w:rPr>
                <w:delText>a</w:delText>
              </w:r>
            </w:del>
            <w:ins w:id="395" w:author="lelightwin" w:date="2012-02-03T16:52:00Z">
              <w:r w:rsidR="002C0038">
                <w:rPr>
                  <w:color w:val="0000FF"/>
                  <w:sz w:val="20"/>
                </w:rPr>
                <w:t>A</w:t>
              </w:r>
            </w:ins>
            <w:r>
              <w:rPr>
                <w:color w:val="0000FF"/>
                <w:sz w:val="20"/>
              </w:rPr>
              <w:t>lgorithm</w:t>
            </w:r>
          </w:p>
        </w:tc>
        <w:tc>
          <w:tcPr>
            <w:tcW w:w="3001" w:type="dxa"/>
            <w:vAlign w:val="center"/>
            <w:tcPrChange w:id="396" w:author="lelightwin" w:date="2012-02-03T16:52:00Z">
              <w:tcPr>
                <w:tcW w:w="3001" w:type="dxa"/>
              </w:tcPr>
            </w:tcPrChange>
          </w:tcPr>
          <w:p w:rsidR="00722ED1" w:rsidRPr="008F5610" w:rsidRDefault="00722ED1" w:rsidP="00AA250F">
            <w:pPr>
              <w:spacing w:before="0" w:after="0"/>
              <w:jc w:val="center"/>
              <w:rPr>
                <w:color w:val="0000FF"/>
                <w:sz w:val="20"/>
              </w:rPr>
            </w:pPr>
            <w:r>
              <w:rPr>
                <w:color w:val="0000FF"/>
                <w:sz w:val="20"/>
              </w:rPr>
              <w:t>Accuracy</w:t>
            </w:r>
          </w:p>
        </w:tc>
        <w:tc>
          <w:tcPr>
            <w:tcW w:w="3002" w:type="dxa"/>
            <w:vAlign w:val="center"/>
            <w:tcPrChange w:id="397" w:author="lelightwin" w:date="2012-02-03T16:52:00Z">
              <w:tcPr>
                <w:tcW w:w="3002" w:type="dxa"/>
              </w:tcPr>
            </w:tcPrChange>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2C0038">
        <w:tc>
          <w:tcPr>
            <w:tcW w:w="3001" w:type="dxa"/>
            <w:vAlign w:val="center"/>
            <w:tcPrChange w:id="398" w:author="lelightwin" w:date="2012-02-03T16:52:00Z">
              <w:tcPr>
                <w:tcW w:w="3001" w:type="dxa"/>
              </w:tcPr>
            </w:tcPrChange>
          </w:tcPr>
          <w:p w:rsidR="00722ED1" w:rsidRPr="008F5610" w:rsidRDefault="00722ED1" w:rsidP="00AA250F">
            <w:pPr>
              <w:spacing w:before="0" w:after="0"/>
              <w:jc w:val="center"/>
              <w:rPr>
                <w:sz w:val="20"/>
              </w:rPr>
            </w:pPr>
            <w:r w:rsidRPr="008F5610">
              <w:rPr>
                <w:sz w:val="20"/>
              </w:rPr>
              <w:t>A*</w:t>
            </w:r>
          </w:p>
        </w:tc>
        <w:tc>
          <w:tcPr>
            <w:tcW w:w="3001" w:type="dxa"/>
            <w:vAlign w:val="center"/>
            <w:tcPrChange w:id="399" w:author="lelightwin" w:date="2012-02-03T16:52:00Z">
              <w:tcPr>
                <w:tcW w:w="3001" w:type="dxa"/>
              </w:tcPr>
            </w:tcPrChange>
          </w:tcPr>
          <w:p w:rsidR="00722ED1" w:rsidRPr="008F5610" w:rsidRDefault="00722ED1" w:rsidP="00AA250F">
            <w:pPr>
              <w:spacing w:before="0" w:after="0"/>
              <w:jc w:val="center"/>
              <w:rPr>
                <w:sz w:val="20"/>
              </w:rPr>
            </w:pPr>
            <w:r>
              <w:rPr>
                <w:sz w:val="20"/>
              </w:rPr>
              <w:t>70%</w:t>
            </w:r>
          </w:p>
        </w:tc>
        <w:tc>
          <w:tcPr>
            <w:tcW w:w="3002" w:type="dxa"/>
            <w:vAlign w:val="center"/>
            <w:tcPrChange w:id="400" w:author="lelightwin" w:date="2012-02-03T16:52:00Z">
              <w:tcPr>
                <w:tcW w:w="3002" w:type="dxa"/>
              </w:tcPr>
            </w:tcPrChange>
          </w:tcPr>
          <w:p w:rsidR="00722ED1" w:rsidRPr="008F5610" w:rsidRDefault="00722ED1" w:rsidP="00AA250F">
            <w:pPr>
              <w:spacing w:before="0" w:after="0"/>
              <w:jc w:val="center"/>
              <w:rPr>
                <w:sz w:val="20"/>
              </w:rPr>
            </w:pPr>
            <w:r w:rsidRPr="008F5610">
              <w:rPr>
                <w:sz w:val="20"/>
              </w:rPr>
              <w:t>92%</w:t>
            </w:r>
          </w:p>
        </w:tc>
      </w:tr>
      <w:tr w:rsidR="00722ED1" w:rsidRPr="008F5610" w:rsidTr="002C0038">
        <w:tc>
          <w:tcPr>
            <w:tcW w:w="3001" w:type="dxa"/>
            <w:vAlign w:val="center"/>
            <w:tcPrChange w:id="401" w:author="lelightwin" w:date="2012-02-03T16:52:00Z">
              <w:tcPr>
                <w:tcW w:w="3001" w:type="dxa"/>
              </w:tcPr>
            </w:tcPrChange>
          </w:tcPr>
          <w:p w:rsidR="00722ED1" w:rsidRPr="008F5610" w:rsidRDefault="00722ED1" w:rsidP="00AA250F">
            <w:pPr>
              <w:spacing w:before="0" w:after="0"/>
              <w:jc w:val="center"/>
              <w:rPr>
                <w:sz w:val="20"/>
              </w:rPr>
            </w:pPr>
            <w:r w:rsidRPr="008F5610">
              <w:rPr>
                <w:sz w:val="20"/>
              </w:rPr>
              <w:t>CYK-Beam search</w:t>
            </w:r>
          </w:p>
        </w:tc>
        <w:tc>
          <w:tcPr>
            <w:tcW w:w="3001" w:type="dxa"/>
            <w:vAlign w:val="center"/>
            <w:tcPrChange w:id="402" w:author="lelightwin" w:date="2012-02-03T16:52:00Z">
              <w:tcPr>
                <w:tcW w:w="3001" w:type="dxa"/>
              </w:tcPr>
            </w:tcPrChange>
          </w:tcPr>
          <w:p w:rsidR="00722ED1" w:rsidRPr="008F5610" w:rsidRDefault="00722ED1" w:rsidP="00AA250F">
            <w:pPr>
              <w:spacing w:before="0" w:after="0"/>
              <w:jc w:val="center"/>
              <w:rPr>
                <w:sz w:val="20"/>
              </w:rPr>
            </w:pPr>
            <w:r>
              <w:rPr>
                <w:sz w:val="20"/>
              </w:rPr>
              <w:t>50%</w:t>
            </w:r>
          </w:p>
        </w:tc>
        <w:tc>
          <w:tcPr>
            <w:tcW w:w="3002" w:type="dxa"/>
            <w:vAlign w:val="center"/>
            <w:tcPrChange w:id="403" w:author="lelightwin" w:date="2012-02-03T16:52:00Z">
              <w:tcPr>
                <w:tcW w:w="3002" w:type="dxa"/>
              </w:tcPr>
            </w:tcPrChange>
          </w:tcPr>
          <w:p w:rsidR="00722ED1" w:rsidRPr="008F5610" w:rsidRDefault="00722ED1" w:rsidP="00AA250F">
            <w:pPr>
              <w:spacing w:before="0" w:after="0"/>
              <w:jc w:val="center"/>
              <w:rPr>
                <w:sz w:val="20"/>
              </w:rPr>
            </w:pPr>
            <w:r w:rsidRPr="008F5610">
              <w:rPr>
                <w:sz w:val="20"/>
              </w:rPr>
              <w:t>75%</w:t>
            </w:r>
          </w:p>
        </w:tc>
      </w:tr>
    </w:tbl>
    <w:p w:rsidR="002C0038" w:rsidRDefault="002C0038" w:rsidP="00312379">
      <w:pPr>
        <w:spacing w:before="0" w:after="0"/>
        <w:ind w:firstLine="360"/>
        <w:jc w:val="both"/>
        <w:rPr>
          <w:ins w:id="404" w:author="lelightwin" w:date="2012-02-03T16:52:00Z"/>
          <w:sz w:val="20"/>
        </w:rPr>
        <w:pPrChange w:id="405" w:author="lelightwin" w:date="2012-02-03T09:02:00Z">
          <w:pPr>
            <w:spacing w:before="0" w:after="0"/>
            <w:ind w:firstLine="360"/>
          </w:pPr>
        </w:pPrChange>
      </w:pPr>
    </w:p>
    <w:p w:rsidR="000104C0" w:rsidRDefault="00722ED1" w:rsidP="00312379">
      <w:pPr>
        <w:spacing w:before="0" w:after="0"/>
        <w:ind w:firstLine="360"/>
        <w:jc w:val="both"/>
        <w:rPr>
          <w:rStyle w:val="hps"/>
          <w:sz w:val="20"/>
        </w:rPr>
        <w:pPrChange w:id="406" w:author="lelightwin" w:date="2012-02-03T09:02:00Z">
          <w:pPr>
            <w:spacing w:before="0" w:after="0"/>
            <w:ind w:firstLine="360"/>
          </w:pPr>
        </w:pPrChange>
      </w:pPr>
      <w:r>
        <w:rPr>
          <w:sz w:val="20"/>
        </w:rPr>
        <w:t xml:space="preserve">As you can see, A* parsing is better than CYK-beam search in all field. With high speed, </w:t>
      </w:r>
      <w:r w:rsidRPr="008F5610">
        <w:rPr>
          <w:rStyle w:val="hps"/>
          <w:sz w:val="20"/>
        </w:rPr>
        <w:t>significantly</w:t>
      </w:r>
      <w:r>
        <w:rPr>
          <w:rStyle w:val="hps"/>
          <w:sz w:val="20"/>
        </w:rPr>
        <w:t xml:space="preserve"> number of parsed sentence and an acceptable accuracy, the A* parser is really a good parser.</w:t>
      </w:r>
    </w:p>
    <w:p w:rsidR="000104C0" w:rsidRDefault="00722ED1" w:rsidP="000104C0">
      <w:pPr>
        <w:spacing w:before="0" w:after="0"/>
        <w:ind w:firstLine="360"/>
        <w:jc w:val="both"/>
        <w:rPr>
          <w:rStyle w:val="hps"/>
          <w:sz w:val="20"/>
        </w:rPr>
        <w:pPrChange w:id="407" w:author="Tran Do Dat" w:date="2012-02-02T14:38:00Z">
          <w:pPr>
            <w:spacing w:before="0" w:after="0"/>
            <w:ind w:firstLine="360"/>
          </w:pPr>
        </w:pPrChange>
      </w:pPr>
      <w:r>
        <w:rPr>
          <w:rStyle w:val="hps"/>
          <w:sz w:val="20"/>
        </w:rPr>
        <w:t>These test based on the A* algorithm without the support of hierarchical tree algorithm. Due to rush time, we haven’t finished it yet, but to proposed its ideal. This stuff show that if the A* hierarchical tree is completed, it will bring us a much better result than originally A* algorithm. The time could be decreased down to a few minutes with the same testing set</w:t>
      </w:r>
      <w:del w:id="408" w:author="lelightwin" w:date="2012-02-03T18:04:00Z">
        <w:r w:rsidDel="006F5474">
          <w:rPr>
            <w:rStyle w:val="hps"/>
            <w:sz w:val="20"/>
          </w:rPr>
          <w:delText xml:space="preserve"> above</w:delText>
        </w:r>
      </w:del>
      <w:r>
        <w:rPr>
          <w:rStyle w:val="hps"/>
          <w:sz w:val="20"/>
        </w:rPr>
        <w:t>.</w:t>
      </w:r>
    </w:p>
    <w:p w:rsidR="00722ED1" w:rsidRDefault="00722ED1" w:rsidP="00AA250F">
      <w:pPr>
        <w:spacing w:before="0" w:after="0"/>
        <w:ind w:firstLine="360"/>
        <w:rPr>
          <w:rStyle w:val="hps"/>
          <w:sz w:val="20"/>
        </w:rPr>
      </w:pPr>
    </w:p>
    <w:p w:rsidR="00722ED1" w:rsidRDefault="00AA250F" w:rsidP="00AA250F">
      <w:pPr>
        <w:spacing w:before="0" w:after="0"/>
        <w:jc w:val="center"/>
        <w:rPr>
          <w:rStyle w:val="hps"/>
          <w:b/>
          <w:sz w:val="20"/>
        </w:rPr>
      </w:pPr>
      <w:r>
        <w:rPr>
          <w:rStyle w:val="hps"/>
          <w:b/>
          <w:sz w:val="20"/>
        </w:rPr>
        <w:t>5. CONCLUSIONS</w:t>
      </w:r>
    </w:p>
    <w:p w:rsidR="00AA250F" w:rsidRDefault="00AA250F" w:rsidP="00AA250F">
      <w:pPr>
        <w:spacing w:before="0" w:after="0"/>
        <w:jc w:val="center"/>
        <w:rPr>
          <w:rStyle w:val="hps"/>
          <w:b/>
          <w:sz w:val="20"/>
        </w:rPr>
      </w:pPr>
    </w:p>
    <w:p w:rsidR="00AA250F" w:rsidRPr="00AA250F" w:rsidRDefault="00AA250F" w:rsidP="00AA250F">
      <w:pPr>
        <w:spacing w:before="0" w:after="0"/>
        <w:ind w:firstLine="360"/>
        <w:jc w:val="both"/>
        <w:rPr>
          <w:rStyle w:val="hps"/>
          <w:b/>
          <w:sz w:val="20"/>
        </w:rPr>
      </w:pPr>
      <w:r w:rsidRPr="001603EF">
        <w:rPr>
          <w:sz w:val="20"/>
        </w:rPr>
        <w:t>The p</w:t>
      </w:r>
      <w:r>
        <w:rPr>
          <w:sz w:val="20"/>
        </w:rPr>
        <w:t>aper presented all ideal about our proposed algorithm: hierarchical tree. A hierarchical tree algorithm was implementing in java and makes some test. Its speed is so amazing, but it still independent to the A*. The hierarchical tree algorithm will make a new speed generation of the parser. With the most important thing that a real-time Vietnam speech synthesizer system needs is a speed, A* hierarchical tree algorithm is really an excellent idea.</w:t>
      </w:r>
    </w:p>
    <w:p w:rsidR="005B76AE" w:rsidRDefault="005B76AE" w:rsidP="00AA250F">
      <w:pPr>
        <w:spacing w:before="0" w:after="0"/>
        <w:jc w:val="both"/>
        <w:rPr>
          <w:sz w:val="20"/>
        </w:rPr>
      </w:pPr>
    </w:p>
    <w:p w:rsidR="00AD3F70" w:rsidRDefault="00AA250F" w:rsidP="00AA250F">
      <w:pPr>
        <w:spacing w:before="0" w:after="0"/>
        <w:jc w:val="center"/>
        <w:rPr>
          <w:b/>
          <w:sz w:val="20"/>
        </w:rPr>
      </w:pPr>
      <w:r>
        <w:rPr>
          <w:b/>
          <w:sz w:val="20"/>
        </w:rPr>
        <w:lastRenderedPageBreak/>
        <w:t>6. REFERENCE</w:t>
      </w:r>
    </w:p>
    <w:p w:rsidR="00AA250F" w:rsidRDefault="00AA250F" w:rsidP="00AA250F">
      <w:pPr>
        <w:spacing w:before="0" w:after="0"/>
        <w:jc w:val="center"/>
        <w:rPr>
          <w:b/>
          <w:sz w:val="20"/>
        </w:rPr>
      </w:pPr>
    </w:p>
    <w:p w:rsidR="00AA250F" w:rsidRPr="00874C98" w:rsidRDefault="00AA250F" w:rsidP="00AA250F">
      <w:pPr>
        <w:pStyle w:val="Ref"/>
        <w:tabs>
          <w:tab w:val="left" w:pos="426"/>
        </w:tabs>
        <w:spacing w:before="0" w:after="0"/>
        <w:ind w:left="0"/>
        <w:contextualSpacing/>
        <w:rPr>
          <w:sz w:val="20"/>
          <w:szCs w:val="20"/>
        </w:rPr>
      </w:pPr>
      <w:bookmarkStart w:id="409" w:name="_Ref294259674"/>
      <w:r w:rsidRPr="00874C98">
        <w:rPr>
          <w:b/>
          <w:sz w:val="20"/>
          <w:szCs w:val="20"/>
        </w:rPr>
        <w:t>Fei Xia</w:t>
      </w:r>
      <w:r w:rsidRPr="00874C98">
        <w:rPr>
          <w:sz w:val="20"/>
          <w:szCs w:val="20"/>
        </w:rPr>
        <w:t>, “</w:t>
      </w:r>
      <w:r w:rsidRPr="00874C98">
        <w:rPr>
          <w:i/>
          <w:sz w:val="20"/>
          <w:szCs w:val="20"/>
        </w:rPr>
        <w:t>Inside-Outside algorithm</w:t>
      </w:r>
      <w:r w:rsidRPr="00874C98">
        <w:rPr>
          <w:sz w:val="20"/>
          <w:szCs w:val="20"/>
        </w:rPr>
        <w:t>”, LING 572.</w:t>
      </w:r>
      <w:bookmarkEnd w:id="409"/>
    </w:p>
    <w:p w:rsidR="00AA250F" w:rsidRPr="00874C98" w:rsidRDefault="00AA250F" w:rsidP="00AA250F">
      <w:pPr>
        <w:pStyle w:val="Ref"/>
        <w:tabs>
          <w:tab w:val="left" w:pos="426"/>
        </w:tabs>
        <w:spacing w:before="0" w:after="0"/>
        <w:ind w:left="0"/>
        <w:contextualSpacing/>
        <w:rPr>
          <w:rStyle w:val="citation"/>
          <w:sz w:val="20"/>
          <w:szCs w:val="20"/>
        </w:rPr>
      </w:pPr>
      <w:bookmarkStart w:id="410" w:name="_Ref294259929"/>
      <w:r w:rsidRPr="00874C98">
        <w:rPr>
          <w:b/>
          <w:sz w:val="20"/>
          <w:szCs w:val="20"/>
          <w:lang w:val="de-DE"/>
        </w:rPr>
        <w:t xml:space="preserve">Christopher D.Manning and Hinrich Schutze. </w:t>
      </w:r>
      <w:r w:rsidRPr="00874C98">
        <w:rPr>
          <w:b/>
          <w:sz w:val="20"/>
          <w:szCs w:val="20"/>
        </w:rPr>
        <w:t>“</w:t>
      </w:r>
      <w:r w:rsidRPr="00874C98">
        <w:rPr>
          <w:i/>
          <w:sz w:val="20"/>
          <w:szCs w:val="20"/>
        </w:rPr>
        <w:t>Probabilistic Grammars</w:t>
      </w:r>
      <w:r w:rsidRPr="00874C98">
        <w:rPr>
          <w:sz w:val="20"/>
          <w:szCs w:val="20"/>
        </w:rPr>
        <w:t>”, Chapter11, 1999.</w:t>
      </w:r>
      <w:bookmarkEnd w:id="410"/>
    </w:p>
    <w:p w:rsidR="00AA250F" w:rsidRPr="00874C98" w:rsidRDefault="00AA250F" w:rsidP="00AA250F">
      <w:pPr>
        <w:pStyle w:val="Ref"/>
        <w:tabs>
          <w:tab w:val="left" w:pos="426"/>
        </w:tabs>
        <w:spacing w:before="0" w:after="0"/>
        <w:ind w:left="0"/>
        <w:contextualSpacing/>
        <w:rPr>
          <w:sz w:val="20"/>
          <w:szCs w:val="20"/>
        </w:rPr>
      </w:pPr>
      <w:r w:rsidRPr="00874C98">
        <w:rPr>
          <w:b/>
          <w:sz w:val="20"/>
          <w:szCs w:val="20"/>
        </w:rPr>
        <w:t>Dan Klein and Christopher D. Manning</w:t>
      </w:r>
      <w:r w:rsidRPr="00874C98">
        <w:rPr>
          <w:sz w:val="20"/>
          <w:szCs w:val="20"/>
        </w:rPr>
        <w:t>. 2003. “</w:t>
      </w:r>
      <w:r w:rsidRPr="00874C98">
        <w:rPr>
          <w:i/>
          <w:sz w:val="20"/>
          <w:szCs w:val="20"/>
        </w:rPr>
        <w:t>A* parsing: Fast exact Viterbi parse selection. In Proceedings of the Human Language Technology Conference and the North American Association for Computational Linguistics</w:t>
      </w:r>
      <w:r w:rsidRPr="00874C98">
        <w:rPr>
          <w:sz w:val="20"/>
          <w:szCs w:val="20"/>
        </w:rPr>
        <w:t>”(HLT-NAACL).</w:t>
      </w:r>
    </w:p>
    <w:p w:rsidR="00AA250F" w:rsidRPr="00874C98" w:rsidRDefault="00AA250F" w:rsidP="00AA250F">
      <w:pPr>
        <w:pStyle w:val="Ref"/>
        <w:tabs>
          <w:tab w:val="left" w:pos="426"/>
        </w:tabs>
        <w:spacing w:before="0" w:after="0"/>
        <w:ind w:left="0"/>
        <w:contextualSpacing/>
        <w:rPr>
          <w:sz w:val="20"/>
          <w:szCs w:val="20"/>
        </w:rPr>
      </w:pPr>
      <w:bookmarkStart w:id="411" w:name="_Ref294259856"/>
      <w:r w:rsidRPr="00874C98">
        <w:rPr>
          <w:b/>
          <w:sz w:val="20"/>
          <w:szCs w:val="20"/>
        </w:rPr>
        <w:t>Dan Klein and Christopher D. Manning</w:t>
      </w:r>
      <w:r w:rsidRPr="00874C98">
        <w:rPr>
          <w:sz w:val="20"/>
          <w:szCs w:val="20"/>
        </w:rPr>
        <w:t xml:space="preserve">. 2002. </w:t>
      </w:r>
      <w:r w:rsidRPr="00874C98">
        <w:rPr>
          <w:i/>
          <w:sz w:val="20"/>
          <w:szCs w:val="20"/>
        </w:rPr>
        <w:t>“A* parsing: Fast exact Viterbi parse selection”</w:t>
      </w:r>
      <w:r w:rsidRPr="00874C98">
        <w:rPr>
          <w:sz w:val="20"/>
          <w:szCs w:val="20"/>
        </w:rPr>
        <w:t>. Technical Report dbpubs/2002-16, Stanford University, Stanford, CA.</w:t>
      </w:r>
      <w:bookmarkEnd w:id="411"/>
    </w:p>
    <w:p w:rsidR="00AA250F" w:rsidRPr="00874C98" w:rsidRDefault="00AA250F" w:rsidP="00AA250F">
      <w:pPr>
        <w:pStyle w:val="Ref"/>
        <w:tabs>
          <w:tab w:val="left" w:pos="426"/>
        </w:tabs>
        <w:spacing w:before="0" w:after="0"/>
        <w:ind w:left="0"/>
        <w:contextualSpacing/>
        <w:rPr>
          <w:sz w:val="20"/>
          <w:szCs w:val="20"/>
        </w:rPr>
      </w:pPr>
      <w:bookmarkStart w:id="412" w:name="_Ref294259549"/>
      <w:r w:rsidRPr="00874C98">
        <w:rPr>
          <w:b/>
          <w:sz w:val="20"/>
          <w:szCs w:val="20"/>
        </w:rPr>
        <w:t>Hoàng Anh Việt</w:t>
      </w:r>
      <w:r w:rsidRPr="00874C98">
        <w:rPr>
          <w:sz w:val="20"/>
          <w:szCs w:val="20"/>
        </w:rPr>
        <w:t>, “</w:t>
      </w:r>
      <w:r w:rsidRPr="00874C98">
        <w:rPr>
          <w:i/>
          <w:sz w:val="20"/>
          <w:szCs w:val="20"/>
        </w:rPr>
        <w:t>Phân tích cú pháp tiếng Việt sử dụng mô hình xác suất PCFG</w:t>
      </w:r>
      <w:r w:rsidRPr="00874C98">
        <w:rPr>
          <w:sz w:val="20"/>
          <w:szCs w:val="20"/>
        </w:rPr>
        <w:t>”, đồ án tốt nghiệp đại học năm 2006.</w:t>
      </w:r>
      <w:bookmarkEnd w:id="412"/>
    </w:p>
    <w:p w:rsidR="00AA250F" w:rsidRPr="00874C98" w:rsidRDefault="00AA250F" w:rsidP="00AA250F">
      <w:pPr>
        <w:pStyle w:val="Ref"/>
        <w:tabs>
          <w:tab w:val="left" w:pos="567"/>
        </w:tabs>
        <w:spacing w:before="0" w:after="0"/>
        <w:ind w:left="0"/>
        <w:contextualSpacing/>
        <w:rPr>
          <w:sz w:val="20"/>
          <w:szCs w:val="20"/>
        </w:rPr>
      </w:pPr>
      <w:bookmarkStart w:id="413" w:name="_Ref294259715"/>
      <w:r w:rsidRPr="00874C98">
        <w:rPr>
          <w:b/>
          <w:sz w:val="20"/>
          <w:szCs w:val="20"/>
        </w:rPr>
        <w:t>Phạm Thị Nhung</w:t>
      </w:r>
      <w:r w:rsidRPr="00874C98">
        <w:rPr>
          <w:sz w:val="20"/>
          <w:szCs w:val="20"/>
        </w:rPr>
        <w:t>, “</w:t>
      </w:r>
      <w:r w:rsidRPr="00874C98">
        <w:rPr>
          <w:i/>
          <w:sz w:val="20"/>
          <w:szCs w:val="20"/>
        </w:rPr>
        <w:t>Phân tích cú pháp tiếng Việt sử dụng beam search</w:t>
      </w:r>
      <w:r w:rsidRPr="00874C98">
        <w:rPr>
          <w:sz w:val="20"/>
          <w:szCs w:val="20"/>
        </w:rPr>
        <w:t>”, đồ án tốt nghiệp đại học năm 2009.</w:t>
      </w:r>
      <w:bookmarkEnd w:id="413"/>
    </w:p>
    <w:p w:rsidR="00AA250F" w:rsidRPr="00874C98" w:rsidRDefault="00AA250F" w:rsidP="00AA250F">
      <w:pPr>
        <w:pStyle w:val="Ref"/>
        <w:tabs>
          <w:tab w:val="left" w:pos="567"/>
        </w:tabs>
        <w:spacing w:before="0" w:after="0"/>
        <w:ind w:left="0"/>
        <w:contextualSpacing/>
        <w:rPr>
          <w:sz w:val="20"/>
          <w:szCs w:val="20"/>
        </w:rPr>
      </w:pPr>
      <w:r w:rsidRPr="00874C98">
        <w:rPr>
          <w:b/>
          <w:sz w:val="20"/>
          <w:szCs w:val="20"/>
        </w:rPr>
        <w:t>Đỗ Bá Lâm, Lê Thanh Hương</w:t>
      </w:r>
      <w:r w:rsidRPr="00874C98">
        <w:rPr>
          <w:sz w:val="20"/>
          <w:szCs w:val="20"/>
        </w:rPr>
        <w:t>, “</w:t>
      </w:r>
      <w:r w:rsidRPr="00874C98">
        <w:rPr>
          <w:bCs/>
          <w:i/>
          <w:sz w:val="20"/>
          <w:szCs w:val="20"/>
        </w:rPr>
        <w:t>Implementing a Vietnamese syntactic parser using HPSG</w:t>
      </w:r>
      <w:r w:rsidRPr="00874C98">
        <w:rPr>
          <w:sz w:val="20"/>
          <w:szCs w:val="20"/>
        </w:rPr>
        <w:t>”, Khoa Công nghệ thông tin, trường Đại học Bách khoa Hà Nội.</w:t>
      </w:r>
    </w:p>
    <w:p w:rsidR="00AA250F" w:rsidRPr="00874C98" w:rsidRDefault="00AA250F" w:rsidP="00AA250F">
      <w:pPr>
        <w:pStyle w:val="Ref"/>
        <w:tabs>
          <w:tab w:val="left" w:pos="567"/>
        </w:tabs>
        <w:spacing w:before="0" w:after="0"/>
        <w:ind w:left="0"/>
        <w:contextualSpacing/>
        <w:rPr>
          <w:sz w:val="20"/>
          <w:szCs w:val="20"/>
        </w:rPr>
      </w:pPr>
      <w:r w:rsidRPr="00874C98">
        <w:rPr>
          <w:b/>
          <w:bCs/>
          <w:iCs/>
          <w:sz w:val="20"/>
          <w:szCs w:val="20"/>
        </w:rPr>
        <w:t xml:space="preserve">Diệp Quang Ban, Hoàng Văn Thung, </w:t>
      </w:r>
      <w:r w:rsidRPr="00874C98">
        <w:rPr>
          <w:bCs/>
          <w:iCs/>
          <w:sz w:val="20"/>
          <w:szCs w:val="20"/>
        </w:rPr>
        <w:t>“</w:t>
      </w:r>
      <w:r w:rsidRPr="00874C98">
        <w:rPr>
          <w:bCs/>
          <w:i/>
          <w:iCs/>
          <w:sz w:val="20"/>
          <w:szCs w:val="20"/>
        </w:rPr>
        <w:t>Ngữ pháp tiếng Việt</w:t>
      </w:r>
      <w:r w:rsidRPr="00874C98">
        <w:rPr>
          <w:bCs/>
          <w:iCs/>
          <w:sz w:val="20"/>
          <w:szCs w:val="20"/>
        </w:rPr>
        <w:t>”, tập 1,2, Nhà xuất bản giáo dục, 1991-1992.</w:t>
      </w:r>
    </w:p>
    <w:p w:rsidR="00AA250F" w:rsidRPr="00874C98" w:rsidRDefault="00AA250F" w:rsidP="00AA250F">
      <w:pPr>
        <w:pStyle w:val="Ref"/>
        <w:tabs>
          <w:tab w:val="left" w:pos="567"/>
        </w:tabs>
        <w:spacing w:before="0" w:after="0"/>
        <w:ind w:left="0"/>
        <w:contextualSpacing/>
        <w:rPr>
          <w:sz w:val="20"/>
          <w:szCs w:val="20"/>
        </w:rPr>
      </w:pPr>
      <w:r w:rsidRPr="00874C98">
        <w:rPr>
          <w:b/>
          <w:bCs/>
          <w:sz w:val="20"/>
          <w:szCs w:val="20"/>
        </w:rPr>
        <w:t>Trung tâm khoa học xã hội và nhân văn Quốc Gia</w:t>
      </w:r>
      <w:r w:rsidRPr="00874C98">
        <w:rPr>
          <w:b/>
          <w:bCs/>
          <w:i/>
          <w:iCs/>
          <w:sz w:val="20"/>
          <w:szCs w:val="20"/>
        </w:rPr>
        <w:t>. “</w:t>
      </w:r>
      <w:r w:rsidRPr="00874C98">
        <w:rPr>
          <w:i/>
          <w:sz w:val="20"/>
          <w:szCs w:val="20"/>
        </w:rPr>
        <w:t>Ngữ pháp tiếng Việt</w:t>
      </w:r>
      <w:r w:rsidRPr="00874C98">
        <w:rPr>
          <w:sz w:val="20"/>
          <w:szCs w:val="20"/>
        </w:rPr>
        <w:t>”</w:t>
      </w:r>
      <w:r w:rsidRPr="00874C98">
        <w:rPr>
          <w:b/>
          <w:bCs/>
          <w:i/>
          <w:iCs/>
          <w:sz w:val="20"/>
          <w:szCs w:val="20"/>
        </w:rPr>
        <w:t>.</w:t>
      </w:r>
      <w:r w:rsidRPr="00874C98">
        <w:rPr>
          <w:sz w:val="20"/>
          <w:szCs w:val="20"/>
        </w:rPr>
        <w:t xml:space="preserve"> Nhà xuất bản Khoa học Xã hội – 2000.</w:t>
      </w:r>
    </w:p>
    <w:p w:rsidR="00AA250F" w:rsidRPr="00FB3464" w:rsidRDefault="00AA250F" w:rsidP="00AA250F">
      <w:pPr>
        <w:pStyle w:val="Ref"/>
        <w:tabs>
          <w:tab w:val="left" w:pos="567"/>
        </w:tabs>
        <w:spacing w:before="0" w:after="0"/>
        <w:ind w:left="0"/>
        <w:contextualSpacing/>
        <w:rPr>
          <w:ins w:id="414" w:author="lelightwin" w:date="2012-02-03T09:23:00Z"/>
          <w:sz w:val="20"/>
          <w:szCs w:val="20"/>
          <w:rPrChange w:id="415" w:author="lelightwin" w:date="2012-02-03T09:23:00Z">
            <w:rPr>
              <w:ins w:id="416" w:author="lelightwin" w:date="2012-02-03T09:23:00Z"/>
              <w:rFonts w:eastAsia="ArialMT"/>
              <w:i/>
              <w:sz w:val="20"/>
              <w:szCs w:val="20"/>
            </w:rPr>
          </w:rPrChange>
        </w:rPr>
      </w:pPr>
      <w:r w:rsidRPr="00874C98">
        <w:rPr>
          <w:b/>
          <w:sz w:val="20"/>
          <w:szCs w:val="20"/>
        </w:rPr>
        <w:t>Nguy</w:t>
      </w:r>
      <w:r w:rsidRPr="00874C98">
        <w:rPr>
          <w:rFonts w:hint="eastAsia"/>
          <w:b/>
          <w:sz w:val="20"/>
          <w:szCs w:val="20"/>
        </w:rPr>
        <w:t>ễ</w:t>
      </w:r>
      <w:r w:rsidRPr="00874C98">
        <w:rPr>
          <w:b/>
          <w:sz w:val="20"/>
          <w:szCs w:val="20"/>
        </w:rPr>
        <w:t>n Ph</w:t>
      </w:r>
      <w:r w:rsidRPr="00874C98">
        <w:rPr>
          <w:rFonts w:hint="eastAsia"/>
          <w:b/>
          <w:sz w:val="20"/>
          <w:szCs w:val="20"/>
        </w:rPr>
        <w:t>ươ</w:t>
      </w:r>
      <w:r w:rsidRPr="00874C98">
        <w:rPr>
          <w:b/>
          <w:sz w:val="20"/>
          <w:szCs w:val="20"/>
        </w:rPr>
        <w:t>ng Th</w:t>
      </w:r>
      <w:r w:rsidRPr="00874C98">
        <w:rPr>
          <w:rFonts w:hint="eastAsia"/>
          <w:b/>
          <w:sz w:val="20"/>
          <w:szCs w:val="20"/>
        </w:rPr>
        <w:t>á</w:t>
      </w:r>
      <w:r w:rsidRPr="00874C98">
        <w:rPr>
          <w:b/>
          <w:sz w:val="20"/>
          <w:szCs w:val="20"/>
        </w:rPr>
        <w:t>i, V</w:t>
      </w:r>
      <w:r w:rsidRPr="00874C98">
        <w:rPr>
          <w:rFonts w:hint="eastAsia"/>
          <w:b/>
          <w:sz w:val="20"/>
          <w:szCs w:val="20"/>
        </w:rPr>
        <w:t>ũ</w:t>
      </w:r>
      <w:r w:rsidRPr="00874C98">
        <w:rPr>
          <w:b/>
          <w:sz w:val="20"/>
          <w:szCs w:val="20"/>
        </w:rPr>
        <w:t xml:space="preserve"> Xu</w:t>
      </w:r>
      <w:r w:rsidRPr="00874C98">
        <w:rPr>
          <w:rFonts w:hint="eastAsia"/>
          <w:b/>
          <w:sz w:val="20"/>
          <w:szCs w:val="20"/>
        </w:rPr>
        <w:t>â</w:t>
      </w:r>
      <w:r w:rsidRPr="00874C98">
        <w:rPr>
          <w:b/>
          <w:sz w:val="20"/>
          <w:szCs w:val="20"/>
        </w:rPr>
        <w:t>n L</w:t>
      </w:r>
      <w:r w:rsidRPr="00874C98">
        <w:rPr>
          <w:rFonts w:hint="eastAsia"/>
          <w:b/>
          <w:sz w:val="20"/>
          <w:szCs w:val="20"/>
        </w:rPr>
        <w:t>ươ</w:t>
      </w:r>
      <w:r w:rsidRPr="00874C98">
        <w:rPr>
          <w:b/>
          <w:sz w:val="20"/>
          <w:szCs w:val="20"/>
        </w:rPr>
        <w:t>ng, Nguy</w:t>
      </w:r>
      <w:r w:rsidRPr="00874C98">
        <w:rPr>
          <w:rFonts w:hint="eastAsia"/>
          <w:b/>
          <w:sz w:val="20"/>
          <w:szCs w:val="20"/>
        </w:rPr>
        <w:t>ễ</w:t>
      </w:r>
      <w:r w:rsidRPr="00874C98">
        <w:rPr>
          <w:b/>
          <w:sz w:val="20"/>
          <w:szCs w:val="20"/>
        </w:rPr>
        <w:t>n Th</w:t>
      </w:r>
      <w:r w:rsidRPr="00874C98">
        <w:rPr>
          <w:rFonts w:hint="eastAsia"/>
          <w:b/>
          <w:sz w:val="20"/>
          <w:szCs w:val="20"/>
        </w:rPr>
        <w:t>ị</w:t>
      </w:r>
      <w:r w:rsidRPr="00874C98">
        <w:rPr>
          <w:b/>
          <w:sz w:val="20"/>
          <w:szCs w:val="20"/>
        </w:rPr>
        <w:t xml:space="preserve"> Minh Huy</w:t>
      </w:r>
      <w:r w:rsidRPr="00874C98">
        <w:rPr>
          <w:rFonts w:hint="eastAsia"/>
          <w:b/>
          <w:sz w:val="20"/>
          <w:szCs w:val="20"/>
        </w:rPr>
        <w:t>ề</w:t>
      </w:r>
      <w:r w:rsidRPr="00874C98">
        <w:rPr>
          <w:rFonts w:ascii="ArialMT" w:eastAsia="ArialMT" w:hAnsi="Calibri" w:cs="ArialMT"/>
          <w:b/>
          <w:sz w:val="20"/>
          <w:szCs w:val="20"/>
        </w:rPr>
        <w:t xml:space="preserve">n. </w:t>
      </w:r>
      <w:r w:rsidRPr="00874C98">
        <w:rPr>
          <w:rFonts w:eastAsia="ArialMT"/>
          <w:i/>
          <w:sz w:val="20"/>
          <w:szCs w:val="20"/>
        </w:rPr>
        <w:t>“</w:t>
      </w:r>
      <w:r w:rsidRPr="00874C98">
        <w:rPr>
          <w:rFonts w:eastAsia="Arial-BoldMT"/>
          <w:bCs/>
          <w:i/>
          <w:sz w:val="20"/>
          <w:szCs w:val="20"/>
        </w:rPr>
        <w:t xml:space="preserve">Xây </w:t>
      </w:r>
      <w:proofErr w:type="spellStart"/>
      <w:r w:rsidRPr="00874C98">
        <w:rPr>
          <w:rFonts w:eastAsia="Arial-BoldMT"/>
          <w:bCs/>
          <w:i/>
          <w:sz w:val="20"/>
          <w:szCs w:val="20"/>
        </w:rPr>
        <w:t>dựng</w:t>
      </w:r>
      <w:proofErr w:type="spellEnd"/>
      <w:r w:rsidRPr="00874C98">
        <w:rPr>
          <w:rFonts w:eastAsia="Arial-BoldMT"/>
          <w:bCs/>
          <w:i/>
          <w:sz w:val="20"/>
          <w:szCs w:val="20"/>
        </w:rPr>
        <w:t xml:space="preserve"> </w:t>
      </w:r>
      <w:proofErr w:type="spellStart"/>
      <w:r w:rsidRPr="00874C98">
        <w:rPr>
          <w:rFonts w:eastAsia="Arial-BoldMT"/>
          <w:bCs/>
          <w:i/>
          <w:sz w:val="20"/>
          <w:szCs w:val="20"/>
        </w:rPr>
        <w:t>treebank</w:t>
      </w:r>
      <w:proofErr w:type="spellEnd"/>
      <w:r w:rsidRPr="00874C98">
        <w:rPr>
          <w:rFonts w:eastAsia="Arial-BoldMT"/>
          <w:bCs/>
          <w:i/>
          <w:sz w:val="20"/>
          <w:szCs w:val="20"/>
        </w:rPr>
        <w:t xml:space="preserve"> </w:t>
      </w:r>
      <w:proofErr w:type="spellStart"/>
      <w:r w:rsidRPr="00874C98">
        <w:rPr>
          <w:rFonts w:eastAsia="Arial-BoldMT"/>
          <w:bCs/>
          <w:i/>
          <w:sz w:val="20"/>
          <w:szCs w:val="20"/>
        </w:rPr>
        <w:t>tiếng</w:t>
      </w:r>
      <w:proofErr w:type="spellEnd"/>
      <w:r w:rsidRPr="00874C98">
        <w:rPr>
          <w:rFonts w:eastAsia="Arial-BoldMT"/>
          <w:bCs/>
          <w:i/>
          <w:sz w:val="20"/>
          <w:szCs w:val="20"/>
        </w:rPr>
        <w:t xml:space="preserve"> </w:t>
      </w:r>
      <w:proofErr w:type="spellStart"/>
      <w:r w:rsidRPr="00874C98">
        <w:rPr>
          <w:rFonts w:eastAsia="Arial-BoldMT"/>
          <w:bCs/>
          <w:i/>
          <w:sz w:val="20"/>
          <w:szCs w:val="20"/>
        </w:rPr>
        <w:t>Việt</w:t>
      </w:r>
      <w:proofErr w:type="spellEnd"/>
      <w:r w:rsidRPr="00874C98">
        <w:rPr>
          <w:rFonts w:eastAsia="ArialMT"/>
          <w:i/>
          <w:sz w:val="20"/>
          <w:szCs w:val="20"/>
        </w:rPr>
        <w:t>”.</w:t>
      </w:r>
    </w:p>
    <w:p w:rsidR="00FB3464" w:rsidRPr="00FB3464" w:rsidRDefault="00FB3464" w:rsidP="00AA250F">
      <w:pPr>
        <w:pStyle w:val="Ref"/>
        <w:tabs>
          <w:tab w:val="left" w:pos="567"/>
        </w:tabs>
        <w:spacing w:before="0" w:after="0"/>
        <w:ind w:left="0"/>
        <w:contextualSpacing/>
        <w:rPr>
          <w:i/>
          <w:sz w:val="20"/>
          <w:szCs w:val="20"/>
          <w:u w:val="single"/>
          <w:rPrChange w:id="417" w:author="lelightwin" w:date="2012-02-03T09:24:00Z">
            <w:rPr>
              <w:sz w:val="20"/>
              <w:szCs w:val="20"/>
            </w:rPr>
          </w:rPrChange>
        </w:rPr>
      </w:pPr>
      <w:ins w:id="418" w:author="lelightwin" w:date="2012-02-03T09:23:00Z">
        <w:r w:rsidRPr="00FB3464">
          <w:rPr>
            <w:i/>
            <w:sz w:val="20"/>
            <w:szCs w:val="20"/>
            <w:u w:val="single"/>
            <w:rPrChange w:id="419" w:author="lelightwin" w:date="2012-02-03T09:24:00Z">
              <w:rPr>
                <w:sz w:val="20"/>
                <w:szCs w:val="20"/>
              </w:rPr>
            </w:rPrChange>
          </w:rPr>
          <w:t>http://en.wikipedia.org/wiki/A*_search_algorithm</w:t>
        </w:r>
      </w:ins>
    </w:p>
    <w:sectPr w:rsidR="00FB3464" w:rsidRPr="00FB3464" w:rsidSect="00AB5566">
      <w:type w:val="continuous"/>
      <w:pgSz w:w="12240" w:h="15840" w:code="1"/>
      <w:pgMar w:top="1411" w:right="1080" w:bottom="1411" w:left="1080" w:header="720" w:footer="720" w:gutter="0"/>
      <w:cols w:num="2" w:space="34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 w:author="Tran Do Dat" w:date="2012-02-01T15:46:00Z" w:initials="TDD">
    <w:p w:rsidR="00155FF8" w:rsidRDefault="00155FF8">
      <w:pPr>
        <w:pStyle w:val="CommentText"/>
      </w:pPr>
      <w:r>
        <w:rPr>
          <w:rStyle w:val="CommentReference"/>
        </w:rPr>
        <w:annotationRef/>
      </w:r>
      <w:r>
        <w:t xml:space="preserve">Viet don </w:t>
      </w:r>
      <w:proofErr w:type="spellStart"/>
      <w:r>
        <w:t>gian</w:t>
      </w:r>
      <w:proofErr w:type="spellEnd"/>
      <w:r>
        <w:t xml:space="preserve"> hon.</w:t>
      </w:r>
    </w:p>
  </w:comment>
  <w:comment w:id="87" w:author="Tran Do Dat" w:date="2012-02-01T16:01:00Z" w:initials="TDD">
    <w:p w:rsidR="007A54E0" w:rsidRDefault="007A54E0">
      <w:pPr>
        <w:pStyle w:val="CommentText"/>
      </w:pPr>
      <w:r>
        <w:rPr>
          <w:rStyle w:val="CommentReference"/>
        </w:rPr>
        <w:annotationRef/>
      </w:r>
      <w:proofErr w:type="spellStart"/>
      <w:r>
        <w:t>Khong</w:t>
      </w:r>
      <w:proofErr w:type="spellEnd"/>
      <w:r>
        <w:t xml:space="preserve"> </w:t>
      </w:r>
      <w:proofErr w:type="spellStart"/>
      <w:r>
        <w:t>nen</w:t>
      </w:r>
      <w:proofErr w:type="spellEnd"/>
      <w:r>
        <w:t xml:space="preserve"> co </w:t>
      </w:r>
      <w:proofErr w:type="spellStart"/>
      <w:r>
        <w:t>nhung</w:t>
      </w:r>
      <w:proofErr w:type="spellEnd"/>
      <w:r>
        <w:t xml:space="preserve"> </w:t>
      </w:r>
      <w:proofErr w:type="spellStart"/>
      <w:r>
        <w:t>cau</w:t>
      </w:r>
      <w:proofErr w:type="spellEnd"/>
      <w:r>
        <w:t xml:space="preserve"> nay </w:t>
      </w:r>
      <w:proofErr w:type="spellStart"/>
      <w:r>
        <w:t>trong</w:t>
      </w:r>
      <w:proofErr w:type="spellEnd"/>
      <w:r>
        <w:t xml:space="preserve"> </w:t>
      </w:r>
      <w:proofErr w:type="spellStart"/>
      <w:r>
        <w:t>bai</w:t>
      </w:r>
      <w:proofErr w:type="spellEnd"/>
      <w:r>
        <w:t xml:space="preserve"> </w:t>
      </w:r>
      <w:proofErr w:type="spellStart"/>
      <w:r>
        <w:t>bao</w:t>
      </w:r>
      <w:proofErr w:type="spellEnd"/>
      <w:r>
        <w:t xml:space="preserve"> </w:t>
      </w:r>
      <w:proofErr w:type="spellStart"/>
      <w:r>
        <w:t>khoa</w:t>
      </w:r>
      <w:proofErr w:type="spellEnd"/>
      <w:r>
        <w:t xml:space="preserve"> hoc</w:t>
      </w:r>
    </w:p>
  </w:comment>
  <w:comment w:id="92" w:author="Tran Do Dat" w:date="2012-02-01T16:09:00Z" w:initials="TDD">
    <w:p w:rsidR="006467E4" w:rsidRDefault="006467E4">
      <w:pPr>
        <w:pStyle w:val="CommentText"/>
      </w:pPr>
      <w:r>
        <w:rPr>
          <w:rStyle w:val="CommentReference"/>
        </w:rPr>
        <w:annotationRef/>
      </w:r>
      <w:proofErr w:type="spellStart"/>
      <w:r>
        <w:t>Khong</w:t>
      </w:r>
      <w:proofErr w:type="spellEnd"/>
      <w:r>
        <w:t xml:space="preserve"> co </w:t>
      </w:r>
      <w:proofErr w:type="spellStart"/>
      <w:r>
        <w:t>nghia</w:t>
      </w:r>
      <w:proofErr w:type="spellEnd"/>
    </w:p>
  </w:comment>
  <w:comment w:id="104" w:author="Tran Do Dat" w:date="2012-02-01T16:10:00Z" w:initials="TDD">
    <w:p w:rsidR="006467E4" w:rsidRDefault="006467E4">
      <w:pPr>
        <w:pStyle w:val="CommentText"/>
      </w:pPr>
      <w:r>
        <w:rPr>
          <w:rStyle w:val="CommentReference"/>
        </w:rPr>
        <w:annotationRef/>
      </w:r>
      <w:proofErr w:type="spellStart"/>
      <w:r>
        <w:t>Khong</w:t>
      </w:r>
      <w:proofErr w:type="spellEnd"/>
      <w:r>
        <w:t xml:space="preserve"> </w:t>
      </w:r>
      <w:proofErr w:type="spellStart"/>
      <w:r>
        <w:t>cần</w:t>
      </w:r>
      <w:proofErr w:type="spellEnd"/>
    </w:p>
  </w:comment>
  <w:comment w:id="120" w:author="Tran Do Dat" w:date="2012-02-02T14:20:00Z" w:initials="TDD">
    <w:p w:rsidR="005F6153" w:rsidRDefault="005F6153">
      <w:pPr>
        <w:pStyle w:val="CommentText"/>
      </w:pPr>
      <w:r>
        <w:rPr>
          <w:rStyle w:val="CommentReference"/>
        </w:rPr>
        <w:annotationRef/>
      </w:r>
      <w:r>
        <w:t xml:space="preserve">Su dung o </w:t>
      </w:r>
      <w:proofErr w:type="spellStart"/>
      <w:r>
        <w:t>dau</w:t>
      </w:r>
      <w:proofErr w:type="spellEnd"/>
      <w:r>
        <w:t>????</w:t>
      </w:r>
    </w:p>
  </w:comment>
  <w:comment w:id="253" w:author="Tran Do Dat" w:date="2012-02-02T14:33:00Z" w:initials="TDD">
    <w:p w:rsidR="005D73C6" w:rsidRDefault="005D73C6">
      <w:pPr>
        <w:pStyle w:val="CommentText"/>
      </w:pPr>
      <w:r>
        <w:rPr>
          <w:rStyle w:val="CommentReference"/>
        </w:rPr>
        <w:annotationRef/>
      </w:r>
      <w:proofErr w:type="spellStart"/>
      <w:r>
        <w:t>Khong</w:t>
      </w:r>
      <w:proofErr w:type="spellEnd"/>
      <w:r>
        <w:t xml:space="preserve"> </w:t>
      </w:r>
      <w:proofErr w:type="spellStart"/>
      <w:r>
        <w:t>ro</w:t>
      </w:r>
      <w:proofErr w:type="spellEnd"/>
      <w:r>
        <w:t xml:space="preserve"> </w:t>
      </w:r>
      <w:proofErr w:type="spellStart"/>
      <w:r>
        <w:t>nghia</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945F49"/>
    <w:rsid w:val="000104C0"/>
    <w:rsid w:val="00071083"/>
    <w:rsid w:val="0007152B"/>
    <w:rsid w:val="0007296D"/>
    <w:rsid w:val="000B21C9"/>
    <w:rsid w:val="000E466E"/>
    <w:rsid w:val="00155FF8"/>
    <w:rsid w:val="001A675B"/>
    <w:rsid w:val="001B3850"/>
    <w:rsid w:val="00201B56"/>
    <w:rsid w:val="002A5102"/>
    <w:rsid w:val="002C0038"/>
    <w:rsid w:val="00312379"/>
    <w:rsid w:val="00384CF5"/>
    <w:rsid w:val="00396909"/>
    <w:rsid w:val="003F0E4C"/>
    <w:rsid w:val="00406458"/>
    <w:rsid w:val="00412421"/>
    <w:rsid w:val="00466FA9"/>
    <w:rsid w:val="004D420D"/>
    <w:rsid w:val="0052203E"/>
    <w:rsid w:val="005635B2"/>
    <w:rsid w:val="005B4DA1"/>
    <w:rsid w:val="005B76AE"/>
    <w:rsid w:val="005D219C"/>
    <w:rsid w:val="005D73C6"/>
    <w:rsid w:val="005F6153"/>
    <w:rsid w:val="00622CFB"/>
    <w:rsid w:val="0063709E"/>
    <w:rsid w:val="006467E4"/>
    <w:rsid w:val="006E274B"/>
    <w:rsid w:val="006F1C43"/>
    <w:rsid w:val="006F5474"/>
    <w:rsid w:val="00704E11"/>
    <w:rsid w:val="00722ED1"/>
    <w:rsid w:val="00733EB2"/>
    <w:rsid w:val="00755246"/>
    <w:rsid w:val="007A54E0"/>
    <w:rsid w:val="007F4A5B"/>
    <w:rsid w:val="008152D2"/>
    <w:rsid w:val="0084737E"/>
    <w:rsid w:val="008C75E2"/>
    <w:rsid w:val="0090491A"/>
    <w:rsid w:val="00945F49"/>
    <w:rsid w:val="009F4F02"/>
    <w:rsid w:val="00A232CC"/>
    <w:rsid w:val="00A4385A"/>
    <w:rsid w:val="00A54C8B"/>
    <w:rsid w:val="00AA250F"/>
    <w:rsid w:val="00AB5566"/>
    <w:rsid w:val="00AD3F70"/>
    <w:rsid w:val="00B26991"/>
    <w:rsid w:val="00C209C8"/>
    <w:rsid w:val="00D11E24"/>
    <w:rsid w:val="00D5219C"/>
    <w:rsid w:val="00D77FAE"/>
    <w:rsid w:val="00E125B4"/>
    <w:rsid w:val="00E67680"/>
    <w:rsid w:val="00E82A9A"/>
    <w:rsid w:val="00E9560B"/>
    <w:rsid w:val="00EA0242"/>
    <w:rsid w:val="00FB3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E"/>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E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45F49"/>
    <w:pPr>
      <w:keepNext/>
      <w:jc w:val="center"/>
      <w:outlineLvl w:val="2"/>
    </w:pPr>
    <w:rPr>
      <w:b/>
      <w:sz w:val="28"/>
    </w:rPr>
  </w:style>
  <w:style w:type="paragraph" w:styleId="Heading4">
    <w:name w:val="heading 4"/>
    <w:basedOn w:val="Normal"/>
    <w:next w:val="Normal"/>
    <w:link w:val="Heading4Char"/>
    <w:qFormat/>
    <w:rsid w:val="00945F49"/>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45F49"/>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45F49"/>
    <w:rPr>
      <w:rFonts w:ascii="Times New Roman" w:eastAsia="Times New Roman" w:hAnsi="Times New Roman" w:cs="Times New Roman"/>
      <w:b/>
      <w:caps/>
      <w:sz w:val="24"/>
      <w:szCs w:val="20"/>
    </w:rPr>
  </w:style>
  <w:style w:type="paragraph" w:customStyle="1" w:styleId="Pagenumber">
    <w:name w:val="Page number"/>
    <w:basedOn w:val="Normal"/>
    <w:rsid w:val="00945F49"/>
    <w:pPr>
      <w:jc w:val="center"/>
    </w:pPr>
    <w:rPr>
      <w:rFonts w:ascii="Times" w:hAnsi="Times"/>
    </w:rPr>
  </w:style>
  <w:style w:type="paragraph" w:styleId="BodyTextIndent">
    <w:name w:val="Body Text Indent"/>
    <w:basedOn w:val="Normal"/>
    <w:link w:val="BodyTextIndentChar"/>
    <w:semiHidden/>
    <w:rsid w:val="00945F49"/>
    <w:pPr>
      <w:ind w:firstLine="245"/>
      <w:jc w:val="both"/>
    </w:pPr>
    <w:rPr>
      <w:i/>
      <w:sz w:val="20"/>
    </w:rPr>
  </w:style>
  <w:style w:type="character" w:customStyle="1" w:styleId="BodyTextIndentChar">
    <w:name w:val="Body Text Indent Char"/>
    <w:basedOn w:val="DefaultParagraphFont"/>
    <w:link w:val="BodyTextIndent"/>
    <w:semiHidden/>
    <w:rsid w:val="00945F49"/>
    <w:rPr>
      <w:rFonts w:ascii="Times New Roman" w:eastAsia="Times New Roman" w:hAnsi="Times New Roman" w:cs="Times New Roman"/>
      <w:i/>
      <w:sz w:val="20"/>
      <w:szCs w:val="20"/>
    </w:rPr>
  </w:style>
  <w:style w:type="paragraph" w:styleId="BodyTextIndent2">
    <w:name w:val="Body Text Indent 2"/>
    <w:basedOn w:val="Normal"/>
    <w:link w:val="BodyTextIndent2Char"/>
    <w:semiHidden/>
    <w:rsid w:val="00945F49"/>
    <w:pPr>
      <w:ind w:firstLine="245"/>
      <w:jc w:val="both"/>
    </w:pPr>
    <w:rPr>
      <w:sz w:val="20"/>
    </w:rPr>
  </w:style>
  <w:style w:type="character" w:customStyle="1" w:styleId="BodyTextIndent2Char">
    <w:name w:val="Body Text Indent 2 Char"/>
    <w:basedOn w:val="DefaultParagraphFont"/>
    <w:link w:val="BodyTextIndent2"/>
    <w:semiHidden/>
    <w:rsid w:val="00945F49"/>
    <w:rPr>
      <w:rFonts w:ascii="Times New Roman" w:eastAsia="Times New Roman" w:hAnsi="Times New Roman" w:cs="Times New Roman"/>
      <w:sz w:val="20"/>
      <w:szCs w:val="20"/>
    </w:rPr>
  </w:style>
  <w:style w:type="paragraph" w:styleId="BodyText">
    <w:name w:val="Body Text"/>
    <w:basedOn w:val="Normal"/>
    <w:link w:val="BodyTextChar"/>
    <w:semiHidden/>
    <w:rsid w:val="00945F49"/>
    <w:pPr>
      <w:jc w:val="center"/>
    </w:pPr>
    <w:rPr>
      <w:b/>
      <w:caps/>
    </w:rPr>
  </w:style>
  <w:style w:type="character" w:customStyle="1" w:styleId="BodyTextChar">
    <w:name w:val="Body Text Char"/>
    <w:basedOn w:val="DefaultParagraphFont"/>
    <w:link w:val="BodyText"/>
    <w:semiHidden/>
    <w:rsid w:val="00945F49"/>
    <w:rPr>
      <w:rFonts w:ascii="Times New Roman" w:eastAsia="Times New Roman" w:hAnsi="Times New Roman" w:cs="Times New Roman"/>
      <w:b/>
      <w:caps/>
      <w:sz w:val="24"/>
      <w:szCs w:val="20"/>
    </w:rPr>
  </w:style>
  <w:style w:type="paragraph" w:styleId="BodyTextIndent3">
    <w:name w:val="Body Text Indent 3"/>
    <w:basedOn w:val="Normal"/>
    <w:link w:val="BodyTextIndent3Char"/>
    <w:semiHidden/>
    <w:rsid w:val="00945F49"/>
    <w:pPr>
      <w:ind w:firstLine="270"/>
      <w:jc w:val="both"/>
    </w:pPr>
    <w:rPr>
      <w:sz w:val="20"/>
    </w:rPr>
  </w:style>
  <w:style w:type="character" w:customStyle="1" w:styleId="BodyTextIndent3Char">
    <w:name w:val="Body Text Indent 3 Char"/>
    <w:basedOn w:val="DefaultParagraphFont"/>
    <w:link w:val="BodyTextIndent3"/>
    <w:semiHidden/>
    <w:rsid w:val="00945F49"/>
    <w:rPr>
      <w:rFonts w:ascii="Times New Roman" w:eastAsia="Times New Roman" w:hAnsi="Times New Roman" w:cs="Times New Roman"/>
      <w:sz w:val="20"/>
      <w:szCs w:val="20"/>
    </w:rPr>
  </w:style>
  <w:style w:type="character" w:styleId="CommentReference">
    <w:name w:val="annotation reference"/>
    <w:basedOn w:val="DefaultParagraphFont"/>
    <w:rsid w:val="00945F49"/>
    <w:rPr>
      <w:sz w:val="16"/>
      <w:szCs w:val="16"/>
    </w:rPr>
  </w:style>
  <w:style w:type="paragraph" w:styleId="CommentText">
    <w:name w:val="annotation text"/>
    <w:basedOn w:val="Normal"/>
    <w:link w:val="CommentTextChar"/>
    <w:rsid w:val="00945F49"/>
    <w:pPr>
      <w:spacing w:after="80"/>
      <w:jc w:val="both"/>
    </w:pPr>
    <w:rPr>
      <w:sz w:val="20"/>
    </w:rPr>
  </w:style>
  <w:style w:type="character" w:customStyle="1" w:styleId="CommentTextChar">
    <w:name w:val="Comment Text Char"/>
    <w:basedOn w:val="DefaultParagraphFont"/>
    <w:link w:val="CommentText"/>
    <w:rsid w:val="00945F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45F49"/>
    <w:rPr>
      <w:rFonts w:ascii="Tahoma" w:hAnsi="Tahoma" w:cs="Tahoma"/>
      <w:sz w:val="16"/>
      <w:szCs w:val="16"/>
    </w:rPr>
  </w:style>
  <w:style w:type="character" w:customStyle="1" w:styleId="BalloonTextChar">
    <w:name w:val="Balloon Text Char"/>
    <w:basedOn w:val="DefaultParagraphFont"/>
    <w:link w:val="BalloonText"/>
    <w:uiPriority w:val="99"/>
    <w:semiHidden/>
    <w:rsid w:val="00945F49"/>
    <w:rPr>
      <w:rFonts w:ascii="Tahoma" w:eastAsia="Times New Roman" w:hAnsi="Tahoma" w:cs="Tahoma"/>
      <w:sz w:val="16"/>
      <w:szCs w:val="16"/>
    </w:rPr>
  </w:style>
  <w:style w:type="character" w:customStyle="1" w:styleId="Heading1Char">
    <w:name w:val="Heading 1 Char"/>
    <w:basedOn w:val="DefaultParagraphFont"/>
    <w:link w:val="Heading1"/>
    <w:uiPriority w:val="9"/>
    <w:rsid w:val="006E274B"/>
    <w:rPr>
      <w:rFonts w:asciiTheme="majorHAnsi" w:eastAsiaTheme="majorEastAsia" w:hAnsiTheme="majorHAnsi" w:cstheme="majorBidi"/>
      <w:b/>
      <w:bCs/>
      <w:color w:val="365F91" w:themeColor="accent1" w:themeShade="BF"/>
      <w:sz w:val="28"/>
      <w:szCs w:val="28"/>
    </w:rPr>
  </w:style>
  <w:style w:type="paragraph" w:styleId="ListNumber3">
    <w:name w:val="List Number 3"/>
    <w:basedOn w:val="Normal"/>
    <w:rsid w:val="006E274B"/>
    <w:pPr>
      <w:spacing w:after="80"/>
      <w:ind w:left="1080" w:hanging="360"/>
      <w:jc w:val="both"/>
    </w:pPr>
    <w:rPr>
      <w:sz w:val="18"/>
    </w:rPr>
  </w:style>
  <w:style w:type="character" w:customStyle="1" w:styleId="hps">
    <w:name w:val="hps"/>
    <w:basedOn w:val="DefaultParagraphFont"/>
    <w:rsid w:val="006E274B"/>
  </w:style>
  <w:style w:type="character" w:customStyle="1" w:styleId="shorttext">
    <w:name w:val="short_text"/>
    <w:basedOn w:val="DefaultParagraphFont"/>
    <w:rsid w:val="006E274B"/>
  </w:style>
  <w:style w:type="paragraph" w:styleId="Caption">
    <w:name w:val="caption"/>
    <w:basedOn w:val="Normal"/>
    <w:next w:val="Normal"/>
    <w:uiPriority w:val="35"/>
    <w:qFormat/>
    <w:rsid w:val="00E82A9A"/>
    <w:pPr>
      <w:spacing w:after="80"/>
      <w:jc w:val="center"/>
    </w:pPr>
    <w:rPr>
      <w:rFonts w:cs="Miriam"/>
      <w:b/>
      <w:bCs/>
      <w:sz w:val="18"/>
      <w:szCs w:val="18"/>
      <w:lang w:eastAsia="en-AU"/>
    </w:rPr>
  </w:style>
  <w:style w:type="paragraph" w:styleId="ListParagraph">
    <w:name w:val="List Paragraph"/>
    <w:basedOn w:val="Normal"/>
    <w:link w:val="ListParagraphChar"/>
    <w:qFormat/>
    <w:rsid w:val="00412421"/>
    <w:pPr>
      <w:spacing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412421"/>
    <w:rPr>
      <w:rFonts w:ascii="Times New Roman" w:eastAsia="Calibri" w:hAnsi="Times New Roman" w:cs="Times New Roman"/>
      <w:sz w:val="26"/>
    </w:rPr>
  </w:style>
  <w:style w:type="paragraph" w:customStyle="1" w:styleId="Ref">
    <w:name w:val="Ref"/>
    <w:basedOn w:val="Normal"/>
    <w:link w:val="RefChar"/>
    <w:qFormat/>
    <w:rsid w:val="00AA250F"/>
    <w:pPr>
      <w:numPr>
        <w:numId w:val="3"/>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AA250F"/>
  </w:style>
  <w:style w:type="character" w:customStyle="1" w:styleId="RefChar">
    <w:name w:val="Ref Char"/>
    <w:basedOn w:val="DefaultParagraphFont"/>
    <w:link w:val="Ref"/>
    <w:rsid w:val="00AA250F"/>
    <w:rPr>
      <w:rFonts w:ascii="Times New Roman" w:eastAsia="Calibri" w:hAnsi="Times New Roman" w:cs="Times New Roman"/>
      <w:sz w:val="26"/>
    </w:rPr>
  </w:style>
  <w:style w:type="paragraph" w:styleId="CommentSubject">
    <w:name w:val="annotation subject"/>
    <w:basedOn w:val="CommentText"/>
    <w:next w:val="CommentText"/>
    <w:link w:val="CommentSubjectChar"/>
    <w:uiPriority w:val="99"/>
    <w:semiHidden/>
    <w:unhideWhenUsed/>
    <w:rsid w:val="00155FF8"/>
    <w:pPr>
      <w:spacing w:after="120"/>
      <w:jc w:val="left"/>
    </w:pPr>
    <w:rPr>
      <w:b/>
      <w:bCs/>
    </w:rPr>
  </w:style>
  <w:style w:type="character" w:customStyle="1" w:styleId="CommentSubjectChar">
    <w:name w:val="Comment Subject Char"/>
    <w:basedOn w:val="CommentTextChar"/>
    <w:link w:val="CommentSubject"/>
    <w:uiPriority w:val="99"/>
    <w:semiHidden/>
    <w:rsid w:val="00155FF8"/>
    <w:rPr>
      <w:b/>
      <w:bCs/>
    </w:rPr>
  </w:style>
  <w:style w:type="character" w:styleId="Hyperlink">
    <w:name w:val="Hyperlink"/>
    <w:basedOn w:val="DefaultParagraphFont"/>
    <w:uiPriority w:val="99"/>
    <w:unhideWhenUsed/>
    <w:rsid w:val="00FB34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3AFEB-963D-4E8D-99B5-C5391CE4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12</cp:revision>
  <dcterms:created xsi:type="dcterms:W3CDTF">2012-02-01T09:59:00Z</dcterms:created>
  <dcterms:modified xsi:type="dcterms:W3CDTF">2012-02-03T11:11:00Z</dcterms:modified>
</cp:coreProperties>
</file>