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11D" w:rsidRPr="005A74AF" w:rsidRDefault="0056011D" w:rsidP="0056011D">
      <w:pPr>
        <w:pStyle w:val="papertitle"/>
        <w:rPr>
          <w:b/>
          <w:sz w:val="28"/>
          <w:szCs w:val="28"/>
        </w:rPr>
      </w:pPr>
      <w:r>
        <w:rPr>
          <w:b/>
          <w:sz w:val="28"/>
          <w:szCs w:val="28"/>
        </w:rPr>
        <w:t xml:space="preserve">A </w:t>
      </w:r>
      <w:r w:rsidR="006F529D">
        <w:rPr>
          <w:b/>
          <w:sz w:val="28"/>
          <w:szCs w:val="28"/>
        </w:rPr>
        <w:t>hierarchical graph method</w:t>
      </w:r>
      <w:r w:rsidR="005B1E5B">
        <w:rPr>
          <w:b/>
          <w:sz w:val="28"/>
          <w:szCs w:val="28"/>
        </w:rPr>
        <w:t xml:space="preserve"> </w:t>
      </w:r>
      <w:r>
        <w:rPr>
          <w:b/>
          <w:sz w:val="28"/>
          <w:szCs w:val="28"/>
        </w:rPr>
        <w:t xml:space="preserve">using in </w:t>
      </w:r>
      <w:bookmarkStart w:id="0" w:name="_GoBack"/>
      <w:bookmarkEnd w:id="0"/>
      <w:r>
        <w:rPr>
          <w:b/>
          <w:sz w:val="28"/>
          <w:szCs w:val="28"/>
        </w:rPr>
        <w:t xml:space="preserve">A* algorithm </w:t>
      </w:r>
      <w:r w:rsidR="00076B61">
        <w:rPr>
          <w:b/>
          <w:sz w:val="28"/>
          <w:szCs w:val="28"/>
        </w:rPr>
        <w:t xml:space="preserve">for </w:t>
      </w:r>
      <w:r>
        <w:rPr>
          <w:b/>
          <w:sz w:val="28"/>
          <w:szCs w:val="28"/>
        </w:rPr>
        <w:t>Vietnamese parsing technique</w:t>
      </w:r>
    </w:p>
    <w:p w:rsidR="0056011D" w:rsidRPr="005B520E" w:rsidRDefault="0056011D" w:rsidP="0056011D">
      <w:pPr>
        <w:pStyle w:val="Author"/>
        <w:sectPr w:rsidR="0056011D" w:rsidRPr="005B520E" w:rsidSect="00652820">
          <w:pgSz w:w="11909" w:h="16834" w:code="9"/>
          <w:pgMar w:top="1440" w:right="1080" w:bottom="1440" w:left="1080" w:header="720" w:footer="720" w:gutter="0"/>
          <w:cols w:space="720"/>
          <w:docGrid w:linePitch="360"/>
        </w:sectPr>
      </w:pPr>
    </w:p>
    <w:p w:rsidR="0056011D" w:rsidRDefault="006F1C45" w:rsidP="0056011D">
      <w:pPr>
        <w:pStyle w:val="Author"/>
      </w:pPr>
      <w:r>
        <w:lastRenderedPageBreak/>
        <w:t>Le Quang Thang</w:t>
      </w:r>
    </w:p>
    <w:p w:rsidR="0070252E" w:rsidRDefault="0070252E" w:rsidP="00076B61">
      <w:pPr>
        <w:pStyle w:val="Affiliation"/>
      </w:pPr>
      <w:r>
        <w:t>MICA Institute</w:t>
      </w:r>
    </w:p>
    <w:p w:rsidR="0056011D" w:rsidRPr="005B520E" w:rsidRDefault="00072449" w:rsidP="00076B61">
      <w:pPr>
        <w:pStyle w:val="Affiliation"/>
      </w:pPr>
      <w:r>
        <w:t>H</w:t>
      </w:r>
      <w:r w:rsidR="00076B61">
        <w:t>UST - INPG - CNRS 2954</w:t>
      </w:r>
    </w:p>
    <w:p w:rsidR="0056011D" w:rsidRPr="00285EF9" w:rsidRDefault="0095162F" w:rsidP="0056011D">
      <w:pPr>
        <w:pStyle w:val="Affiliation"/>
      </w:pPr>
      <w:r w:rsidRPr="00285EF9">
        <w:t>E-mail</w:t>
      </w:r>
      <w:r w:rsidR="0056011D" w:rsidRPr="00285EF9">
        <w:t xml:space="preserve">: </w:t>
      </w:r>
      <w:hyperlink r:id="rId9" w:history="1">
        <w:r w:rsidR="006F1C45" w:rsidRPr="00285EF9">
          <w:rPr>
            <w:rStyle w:val="Hyperlink"/>
          </w:rPr>
          <w:t>quang-thang.le@mica.edu.vn</w:t>
        </w:r>
      </w:hyperlink>
      <w:r w:rsidR="006F1C45" w:rsidRPr="00285EF9">
        <w:t xml:space="preserve"> </w:t>
      </w:r>
    </w:p>
    <w:p w:rsidR="0056011D" w:rsidRDefault="006F1C45" w:rsidP="0056011D">
      <w:pPr>
        <w:pStyle w:val="Author"/>
      </w:pPr>
      <w:r>
        <w:lastRenderedPageBreak/>
        <w:t>Tran Do Dat</w:t>
      </w:r>
    </w:p>
    <w:p w:rsidR="00076B61" w:rsidRDefault="00072449" w:rsidP="00076B61">
      <w:pPr>
        <w:pStyle w:val="Affiliation"/>
      </w:pPr>
      <w:r>
        <w:t>MICA Institute</w:t>
      </w:r>
    </w:p>
    <w:p w:rsidR="00076B61" w:rsidRPr="005B520E" w:rsidRDefault="00076B61" w:rsidP="00076B61">
      <w:pPr>
        <w:pStyle w:val="Affiliation"/>
      </w:pPr>
      <w:r>
        <w:t>HUST - INPG - CNRS 2954</w:t>
      </w:r>
    </w:p>
    <w:p w:rsidR="0056011D" w:rsidRPr="00285EF9" w:rsidRDefault="0095162F" w:rsidP="0056011D">
      <w:pPr>
        <w:pStyle w:val="Affiliation"/>
        <w:sectPr w:rsidR="0056011D" w:rsidRPr="00285EF9" w:rsidSect="00652820">
          <w:type w:val="continuous"/>
          <w:pgSz w:w="11909" w:h="16834" w:code="9"/>
          <w:pgMar w:top="1440" w:right="1080" w:bottom="1440" w:left="1080" w:header="720" w:footer="720" w:gutter="0"/>
          <w:cols w:num="2" w:space="720" w:equalWidth="0">
            <w:col w:w="4514" w:space="720"/>
            <w:col w:w="4514"/>
          </w:cols>
          <w:docGrid w:linePitch="360"/>
        </w:sectPr>
      </w:pPr>
      <w:r w:rsidRPr="00285EF9">
        <w:t>E-mail</w:t>
      </w:r>
      <w:r w:rsidR="0056011D" w:rsidRPr="00285EF9">
        <w:t xml:space="preserve">: </w:t>
      </w:r>
      <w:hyperlink r:id="rId10" w:history="1">
        <w:r w:rsidRPr="00285EF9">
          <w:rPr>
            <w:rStyle w:val="Hyperlink"/>
          </w:rPr>
          <w:t>Do-Dat.Tran@mica.edu.vn</w:t>
        </w:r>
      </w:hyperlink>
      <w:r w:rsidRPr="00285EF9">
        <w:t xml:space="preserve"> </w:t>
      </w:r>
    </w:p>
    <w:p w:rsidR="0056011D" w:rsidRDefault="0056011D" w:rsidP="0056011D">
      <w:pPr>
        <w:pStyle w:val="Affiliation"/>
      </w:pPr>
    </w:p>
    <w:p w:rsidR="0056011D" w:rsidRDefault="0056011D" w:rsidP="0056011D"/>
    <w:p w:rsidR="006F529D" w:rsidRPr="00285EF9" w:rsidRDefault="006F529D" w:rsidP="0056011D">
      <w:pPr>
        <w:sectPr w:rsidR="006F529D" w:rsidRPr="00285EF9" w:rsidSect="00652820">
          <w:type w:val="continuous"/>
          <w:pgSz w:w="11909" w:h="16834" w:code="9"/>
          <w:pgMar w:top="1440" w:right="1080" w:bottom="1440" w:left="1080" w:header="720" w:footer="720" w:gutter="0"/>
          <w:cols w:space="720"/>
          <w:docGrid w:linePitch="360"/>
        </w:sectPr>
      </w:pPr>
    </w:p>
    <w:p w:rsidR="00084E4C" w:rsidRPr="006F529D" w:rsidRDefault="00097665" w:rsidP="0056011D">
      <w:pPr>
        <w:pStyle w:val="Abstract"/>
      </w:pPr>
      <w:r>
        <w:rPr>
          <w:i/>
        </w:rPr>
        <w:lastRenderedPageBreak/>
        <w:t xml:space="preserve">Abstract </w:t>
      </w:r>
      <w:r w:rsidR="009956FA">
        <w:rPr>
          <w:i/>
        </w:rPr>
        <w:t xml:space="preserve">– </w:t>
      </w:r>
      <w:r w:rsidR="009956FA">
        <w:t xml:space="preserve">this paper presents our research about </w:t>
      </w:r>
      <w:r w:rsidR="006F529D">
        <w:t>hierarchical graph method</w:t>
      </w:r>
      <w:r w:rsidR="009956FA">
        <w:t xml:space="preserve"> (</w:t>
      </w:r>
      <w:r w:rsidR="006F529D">
        <w:t>HGM</w:t>
      </w:r>
      <w:r w:rsidR="009956FA">
        <w:t>)</w:t>
      </w:r>
      <w:r w:rsidR="00CD6B66">
        <w:t xml:space="preserve"> in the</w:t>
      </w:r>
      <w:r w:rsidR="009956FA">
        <w:t xml:space="preserve"> classical A* searching algorithm for parsing technique.</w:t>
      </w:r>
      <w:r w:rsidR="005553E9">
        <w:t xml:space="preserve"> </w:t>
      </w:r>
      <w:r w:rsidR="006F529D">
        <w:t>HGM is used in new-node generation step of A* parsing algorithm. Unlike classical virtual node method</w:t>
      </w:r>
      <w:r w:rsidR="009475A5">
        <w:t xml:space="preserve"> </w:t>
      </w:r>
      <w:r w:rsidR="009475A5">
        <w:fldChar w:fldCharType="begin"/>
      </w:r>
      <w:r w:rsidR="009475A5">
        <w:instrText xml:space="preserve"> REF _Ref329705229 \r \h </w:instrText>
      </w:r>
      <w:r w:rsidR="009475A5">
        <w:fldChar w:fldCharType="separate"/>
      </w:r>
      <w:r w:rsidR="00982673">
        <w:t>[4]</w:t>
      </w:r>
      <w:r w:rsidR="009475A5">
        <w:fldChar w:fldCharType="end"/>
      </w:r>
      <w:r w:rsidR="006F529D">
        <w:t xml:space="preserve">, HGM does not create any redundancy </w:t>
      </w:r>
      <w:r w:rsidR="006F529D">
        <w:rPr>
          <w:i/>
        </w:rPr>
        <w:t>node</w:t>
      </w:r>
      <w:r w:rsidR="006F529D">
        <w:t xml:space="preserve"> in the parsing process and reduce the timing-cost for finding the best parse. This method </w:t>
      </w:r>
      <w:r w:rsidR="008501A9">
        <w:t>can easily control the complex grammar productions (rules).</w:t>
      </w:r>
    </w:p>
    <w:p w:rsidR="0056011D" w:rsidRDefault="0056011D" w:rsidP="00FA7AF6">
      <w:pPr>
        <w:pStyle w:val="keywords"/>
        <w:ind w:firstLine="360"/>
      </w:pPr>
      <w:r>
        <w:t>Keywords</w:t>
      </w:r>
      <w:r w:rsidR="0095162F">
        <w:t xml:space="preserve"> –</w:t>
      </w:r>
      <w:r w:rsidR="00754DD1">
        <w:t xml:space="preserve"> A</w:t>
      </w:r>
      <w:r w:rsidR="00754DD1" w:rsidRPr="00754DD1">
        <w:rPr>
          <w:i w:val="0"/>
        </w:rPr>
        <w:t>*</w:t>
      </w:r>
      <w:r w:rsidR="0095162F">
        <w:t xml:space="preserve">, parsing technique, </w:t>
      </w:r>
      <w:r w:rsidR="006F529D">
        <w:t>HGM</w:t>
      </w:r>
      <w:r w:rsidR="0095162F">
        <w:t>, algorithm, Vietnamese</w:t>
      </w:r>
      <w:r w:rsidR="005D072A">
        <w:t>.</w:t>
      </w:r>
    </w:p>
    <w:p w:rsidR="0056011D" w:rsidRDefault="0056011D" w:rsidP="0056011D">
      <w:pPr>
        <w:pStyle w:val="Heading1"/>
      </w:pPr>
      <w:r>
        <w:t xml:space="preserve"> </w:t>
      </w:r>
      <w:r w:rsidRPr="005B520E">
        <w:t>Introduction</w:t>
      </w:r>
    </w:p>
    <w:p w:rsidR="00CA3BA4" w:rsidRDefault="00235C63" w:rsidP="00805085">
      <w:pPr>
        <w:pStyle w:val="Heading3"/>
        <w:numPr>
          <w:ilvl w:val="0"/>
          <w:numId w:val="0"/>
        </w:numPr>
        <w:ind w:firstLine="360"/>
        <w:rPr>
          <w:i w:val="0"/>
        </w:rPr>
      </w:pPr>
      <w:hyperlink r:id="rId11" w:history="1">
        <w:r w:rsidR="00AA300A" w:rsidRPr="00AA300A">
          <w:rPr>
            <w:rStyle w:val="Emphasis"/>
          </w:rPr>
          <w:t xml:space="preserve">Probabilistic </w:t>
        </w:r>
        <w:r w:rsidR="00AA300A">
          <w:rPr>
            <w:rStyle w:val="Emphasis"/>
          </w:rPr>
          <w:t>c</w:t>
        </w:r>
        <w:r w:rsidR="00AA300A" w:rsidRPr="00AA300A">
          <w:rPr>
            <w:rStyle w:val="Emphasis"/>
          </w:rPr>
          <w:t xml:space="preserve">ontext </w:t>
        </w:r>
        <w:r w:rsidR="00AA300A">
          <w:rPr>
            <w:rStyle w:val="Emphasis"/>
          </w:rPr>
          <w:t>f</w:t>
        </w:r>
        <w:r w:rsidR="00AA300A" w:rsidRPr="00AA300A">
          <w:rPr>
            <w:rStyle w:val="Emphasis"/>
          </w:rPr>
          <w:t xml:space="preserve">ree </w:t>
        </w:r>
        <w:r w:rsidR="00AA300A">
          <w:rPr>
            <w:rStyle w:val="Emphasis"/>
          </w:rPr>
          <w:t>g</w:t>
        </w:r>
        <w:r w:rsidR="00AA300A" w:rsidRPr="00AA300A">
          <w:rPr>
            <w:rStyle w:val="Emphasis"/>
          </w:rPr>
          <w:t>rammar</w:t>
        </w:r>
      </w:hyperlink>
      <w:r w:rsidR="00AA300A" w:rsidRPr="00AA300A">
        <w:rPr>
          <w:i w:val="0"/>
        </w:rPr>
        <w:t xml:space="preserve"> (P</w:t>
      </w:r>
      <w:r w:rsidR="00AA300A">
        <w:rPr>
          <w:i w:val="0"/>
        </w:rPr>
        <w:t xml:space="preserve">CFG) </w:t>
      </w:r>
      <w:r w:rsidR="00F35DB4" w:rsidRPr="00AA300A">
        <w:rPr>
          <w:i w:val="0"/>
        </w:rPr>
        <w:t>and</w:t>
      </w:r>
      <w:r w:rsidR="00AA300A">
        <w:rPr>
          <w:i w:val="0"/>
        </w:rPr>
        <w:t xml:space="preserve"> lexical </w:t>
      </w:r>
      <w:r w:rsidR="00F35DB4" w:rsidRPr="00AA300A">
        <w:rPr>
          <w:i w:val="0"/>
        </w:rPr>
        <w:t xml:space="preserve"> </w:t>
      </w:r>
      <w:r w:rsidR="00AA300A">
        <w:rPr>
          <w:i w:val="0"/>
        </w:rPr>
        <w:t xml:space="preserve">probabilistic context free </w:t>
      </w:r>
      <w:r w:rsidR="00076B61">
        <w:rPr>
          <w:i w:val="0"/>
        </w:rPr>
        <w:t xml:space="preserve">grammar </w:t>
      </w:r>
      <w:r w:rsidR="00AA300A">
        <w:rPr>
          <w:i w:val="0"/>
        </w:rPr>
        <w:t>(</w:t>
      </w:r>
      <w:r w:rsidR="00F35DB4" w:rsidRPr="00AA300A">
        <w:rPr>
          <w:i w:val="0"/>
        </w:rPr>
        <w:t>LPCFG</w:t>
      </w:r>
      <w:r w:rsidR="00AA300A">
        <w:rPr>
          <w:i w:val="0"/>
        </w:rPr>
        <w:t>)</w:t>
      </w:r>
      <w:r w:rsidR="00F35DB4" w:rsidRPr="00AA300A">
        <w:rPr>
          <w:i w:val="0"/>
        </w:rPr>
        <w:t xml:space="preserve"> are very well-known models</w:t>
      </w:r>
      <w:r w:rsidR="00076B61">
        <w:rPr>
          <w:i w:val="0"/>
        </w:rPr>
        <w:t xml:space="preserve"> </w:t>
      </w:r>
      <w:r w:rsidR="00123D62" w:rsidRPr="00AA300A">
        <w:rPr>
          <w:i w:val="0"/>
        </w:rPr>
        <w:t>in parsing technique</w:t>
      </w:r>
      <w:r w:rsidR="00F35DB4" w:rsidRPr="00AA300A">
        <w:rPr>
          <w:i w:val="0"/>
        </w:rPr>
        <w:t xml:space="preserve">. </w:t>
      </w:r>
      <w:r w:rsidR="00516050">
        <w:rPr>
          <w:i w:val="0"/>
        </w:rPr>
        <w:t>In both of them, t</w:t>
      </w:r>
      <w:r w:rsidR="00F35DB4" w:rsidRPr="00AA300A">
        <w:rPr>
          <w:i w:val="0"/>
        </w:rPr>
        <w:t xml:space="preserve">he candidate with highest </w:t>
      </w:r>
      <w:r w:rsidR="00516050">
        <w:rPr>
          <w:i w:val="0"/>
        </w:rPr>
        <w:t>probability</w:t>
      </w:r>
      <w:r w:rsidR="00F35DB4" w:rsidRPr="00AA300A">
        <w:rPr>
          <w:i w:val="0"/>
        </w:rPr>
        <w:t xml:space="preserve"> </w:t>
      </w:r>
      <w:r w:rsidR="00285EF9">
        <w:rPr>
          <w:i w:val="0"/>
        </w:rPr>
        <w:t>is</w:t>
      </w:r>
      <w:r w:rsidR="00F35DB4" w:rsidRPr="00AA300A">
        <w:rPr>
          <w:i w:val="0"/>
        </w:rPr>
        <w:t xml:space="preserve"> the </w:t>
      </w:r>
      <w:r w:rsidR="00516050">
        <w:rPr>
          <w:i w:val="0"/>
        </w:rPr>
        <w:t>best result</w:t>
      </w:r>
      <w:r w:rsidR="00F35DB4" w:rsidRPr="00AA300A">
        <w:rPr>
          <w:i w:val="0"/>
        </w:rPr>
        <w:t xml:space="preserve">. With </w:t>
      </w:r>
      <w:r w:rsidR="00E25498" w:rsidRPr="00AA300A">
        <w:rPr>
          <w:i w:val="0"/>
        </w:rPr>
        <w:t>these models</w:t>
      </w:r>
      <w:r w:rsidR="00F35DB4" w:rsidRPr="00AA300A">
        <w:rPr>
          <w:i w:val="0"/>
        </w:rPr>
        <w:t xml:space="preserve">, especially LPCFG, the accuracy of parsing system </w:t>
      </w:r>
      <w:r w:rsidR="00A52265" w:rsidRPr="00AA300A">
        <w:rPr>
          <w:i w:val="0"/>
        </w:rPr>
        <w:t xml:space="preserve">is </w:t>
      </w:r>
      <w:r w:rsidR="00F35DB4" w:rsidRPr="00AA300A">
        <w:rPr>
          <w:i w:val="0"/>
        </w:rPr>
        <w:t>relatively high</w:t>
      </w:r>
      <w:r w:rsidR="00BE2CCF">
        <w:rPr>
          <w:i w:val="0"/>
        </w:rPr>
        <w:fldChar w:fldCharType="begin"/>
      </w:r>
      <w:r w:rsidR="00BE2CCF">
        <w:rPr>
          <w:i w:val="0"/>
        </w:rPr>
        <w:instrText xml:space="preserve"> REF _Ref329681809 \r \h </w:instrText>
      </w:r>
      <w:r w:rsidR="00BE2CCF">
        <w:rPr>
          <w:i w:val="0"/>
        </w:rPr>
      </w:r>
      <w:r w:rsidR="00BE2CCF">
        <w:rPr>
          <w:i w:val="0"/>
        </w:rPr>
        <w:fldChar w:fldCharType="separate"/>
      </w:r>
      <w:r w:rsidR="00982673">
        <w:rPr>
          <w:i w:val="0"/>
        </w:rPr>
        <w:t>[3]</w:t>
      </w:r>
      <w:r w:rsidR="00BE2CCF">
        <w:rPr>
          <w:i w:val="0"/>
        </w:rPr>
        <w:fldChar w:fldCharType="end"/>
      </w:r>
      <w:r w:rsidR="00F35DB4" w:rsidRPr="00AA300A">
        <w:rPr>
          <w:i w:val="0"/>
        </w:rPr>
        <w:t xml:space="preserve">. </w:t>
      </w:r>
      <w:r w:rsidR="00BC22E2" w:rsidRPr="00AA300A">
        <w:rPr>
          <w:i w:val="0"/>
        </w:rPr>
        <w:t xml:space="preserve">However, when dealing with wide-coverage grammars and very long sentence, the parsing process is very complicated and the cost for processing time is expensive. To solve this problem, </w:t>
      </w:r>
      <w:r w:rsidR="00A52265" w:rsidRPr="00AA300A">
        <w:rPr>
          <w:i w:val="0"/>
        </w:rPr>
        <w:t xml:space="preserve">many </w:t>
      </w:r>
      <w:r w:rsidR="005A452A">
        <w:rPr>
          <w:i w:val="0"/>
        </w:rPr>
        <w:t>speedy</w:t>
      </w:r>
      <w:r w:rsidR="00510C5C">
        <w:rPr>
          <w:i w:val="0"/>
        </w:rPr>
        <w:t xml:space="preserve"> searching</w:t>
      </w:r>
      <w:r w:rsidR="005A452A">
        <w:rPr>
          <w:i w:val="0"/>
        </w:rPr>
        <w:t xml:space="preserve"> </w:t>
      </w:r>
      <w:r w:rsidR="00A52265" w:rsidRPr="00AA300A">
        <w:rPr>
          <w:i w:val="0"/>
        </w:rPr>
        <w:t>algorithm</w:t>
      </w:r>
      <w:r w:rsidR="00123D62">
        <w:rPr>
          <w:i w:val="0"/>
        </w:rPr>
        <w:t>s</w:t>
      </w:r>
      <w:r w:rsidR="00A52265" w:rsidRPr="00AA300A">
        <w:rPr>
          <w:i w:val="0"/>
        </w:rPr>
        <w:t xml:space="preserve"> </w:t>
      </w:r>
      <w:r w:rsidR="00123D62" w:rsidRPr="00AA300A">
        <w:rPr>
          <w:i w:val="0"/>
        </w:rPr>
        <w:t>ha</w:t>
      </w:r>
      <w:r w:rsidR="00123D62">
        <w:rPr>
          <w:i w:val="0"/>
        </w:rPr>
        <w:t>ve</w:t>
      </w:r>
      <w:r w:rsidR="00123D62" w:rsidRPr="00AA300A">
        <w:rPr>
          <w:i w:val="0"/>
        </w:rPr>
        <w:t xml:space="preserve"> </w:t>
      </w:r>
      <w:r w:rsidR="00A52265" w:rsidRPr="00AA300A">
        <w:rPr>
          <w:i w:val="0"/>
        </w:rPr>
        <w:t>been researched to reduce the work</w:t>
      </w:r>
      <w:r w:rsidR="00123D62">
        <w:rPr>
          <w:i w:val="0"/>
        </w:rPr>
        <w:t>, such as</w:t>
      </w:r>
      <w:r w:rsidR="00A52265" w:rsidRPr="00AA300A">
        <w:rPr>
          <w:i w:val="0"/>
        </w:rPr>
        <w:t xml:space="preserve"> Beam Search</w:t>
      </w:r>
      <w:r w:rsidR="00510C5C">
        <w:rPr>
          <w:i w:val="0"/>
        </w:rPr>
        <w:t xml:space="preserve"> algorithm</w:t>
      </w:r>
      <w:r w:rsidR="009C20AA">
        <w:rPr>
          <w:i w:val="0"/>
        </w:rPr>
        <w:t xml:space="preserve"> </w:t>
      </w:r>
      <w:r w:rsidR="009C20AA">
        <w:rPr>
          <w:i w:val="0"/>
        </w:rPr>
        <w:fldChar w:fldCharType="begin"/>
      </w:r>
      <w:r w:rsidR="009C20AA">
        <w:rPr>
          <w:i w:val="0"/>
        </w:rPr>
        <w:instrText xml:space="preserve"> REF _Ref329770345 \r \h </w:instrText>
      </w:r>
      <w:r w:rsidR="009C20AA">
        <w:rPr>
          <w:i w:val="0"/>
        </w:rPr>
      </w:r>
      <w:r w:rsidR="009C20AA">
        <w:rPr>
          <w:i w:val="0"/>
        </w:rPr>
        <w:fldChar w:fldCharType="separate"/>
      </w:r>
      <w:r w:rsidR="00982673">
        <w:rPr>
          <w:i w:val="0"/>
        </w:rPr>
        <w:t>[8]</w:t>
      </w:r>
      <w:r w:rsidR="009C20AA">
        <w:rPr>
          <w:i w:val="0"/>
        </w:rPr>
        <w:fldChar w:fldCharType="end"/>
      </w:r>
      <w:r w:rsidR="00A52265" w:rsidRPr="00AA300A">
        <w:rPr>
          <w:i w:val="0"/>
        </w:rPr>
        <w:t xml:space="preserve">, Greedy </w:t>
      </w:r>
      <w:r w:rsidR="00510C5C">
        <w:rPr>
          <w:i w:val="0"/>
        </w:rPr>
        <w:t>al</w:t>
      </w:r>
      <w:r w:rsidR="00A52265" w:rsidRPr="00AA300A">
        <w:rPr>
          <w:i w:val="0"/>
        </w:rPr>
        <w:t>gorithm</w:t>
      </w:r>
      <w:r w:rsidR="009C20AA">
        <w:rPr>
          <w:i w:val="0"/>
        </w:rPr>
        <w:t xml:space="preserve"> </w:t>
      </w:r>
      <w:r w:rsidR="009C20AA">
        <w:rPr>
          <w:i w:val="0"/>
        </w:rPr>
        <w:fldChar w:fldCharType="begin"/>
      </w:r>
      <w:r w:rsidR="009C20AA">
        <w:rPr>
          <w:i w:val="0"/>
        </w:rPr>
        <w:instrText xml:space="preserve"> REF _Ref329769815 \r \h </w:instrText>
      </w:r>
      <w:r w:rsidR="009C20AA">
        <w:rPr>
          <w:i w:val="0"/>
        </w:rPr>
      </w:r>
      <w:r w:rsidR="009C20AA">
        <w:rPr>
          <w:i w:val="0"/>
        </w:rPr>
        <w:fldChar w:fldCharType="separate"/>
      </w:r>
      <w:r w:rsidR="00982673">
        <w:rPr>
          <w:i w:val="0"/>
        </w:rPr>
        <w:t>[6]</w:t>
      </w:r>
      <w:r w:rsidR="009C20AA">
        <w:rPr>
          <w:i w:val="0"/>
        </w:rPr>
        <w:fldChar w:fldCharType="end"/>
      </w:r>
      <w:r w:rsidR="00A52265" w:rsidRPr="00AA300A">
        <w:rPr>
          <w:i w:val="0"/>
        </w:rPr>
        <w:t xml:space="preserve">, </w:t>
      </w:r>
      <w:r w:rsidR="00AA1458" w:rsidRPr="00AA300A">
        <w:rPr>
          <w:i w:val="0"/>
        </w:rPr>
        <w:t>and Dijkstra</w:t>
      </w:r>
      <w:r w:rsidR="00A52265" w:rsidRPr="00AA300A">
        <w:rPr>
          <w:i w:val="0"/>
        </w:rPr>
        <w:t xml:space="preserve"> </w:t>
      </w:r>
      <w:r w:rsidR="00B65977">
        <w:rPr>
          <w:i w:val="0"/>
        </w:rPr>
        <w:t>a</w:t>
      </w:r>
      <w:r w:rsidR="00510C5C">
        <w:rPr>
          <w:i w:val="0"/>
        </w:rPr>
        <w:t>lgorithm</w:t>
      </w:r>
      <w:r w:rsidR="009C20AA">
        <w:rPr>
          <w:i w:val="0"/>
        </w:rPr>
        <w:t xml:space="preserve"> </w:t>
      </w:r>
      <w:r w:rsidR="009C20AA">
        <w:rPr>
          <w:i w:val="0"/>
        </w:rPr>
        <w:fldChar w:fldCharType="begin"/>
      </w:r>
      <w:r w:rsidR="009C20AA">
        <w:rPr>
          <w:i w:val="0"/>
        </w:rPr>
        <w:instrText xml:space="preserve"> REF _Ref329769839 \r \h </w:instrText>
      </w:r>
      <w:r w:rsidR="009C20AA">
        <w:rPr>
          <w:i w:val="0"/>
        </w:rPr>
      </w:r>
      <w:r w:rsidR="009C20AA">
        <w:rPr>
          <w:i w:val="0"/>
        </w:rPr>
        <w:fldChar w:fldCharType="separate"/>
      </w:r>
      <w:r w:rsidR="00982673">
        <w:rPr>
          <w:i w:val="0"/>
        </w:rPr>
        <w:t>[7]</w:t>
      </w:r>
      <w:r w:rsidR="009C20AA">
        <w:rPr>
          <w:i w:val="0"/>
        </w:rPr>
        <w:fldChar w:fldCharType="end"/>
      </w:r>
      <w:r w:rsidR="00510C5C">
        <w:rPr>
          <w:i w:val="0"/>
        </w:rPr>
        <w:t xml:space="preserve">. </w:t>
      </w:r>
      <w:r w:rsidR="00123D62">
        <w:rPr>
          <w:i w:val="0"/>
        </w:rPr>
        <w:t>However, these</w:t>
      </w:r>
      <w:r w:rsidR="00A52265" w:rsidRPr="00AA300A">
        <w:rPr>
          <w:i w:val="0"/>
        </w:rPr>
        <w:t xml:space="preserve"> algorithms </w:t>
      </w:r>
      <w:r w:rsidR="00123D62">
        <w:rPr>
          <w:i w:val="0"/>
        </w:rPr>
        <w:t xml:space="preserve">still </w:t>
      </w:r>
      <w:r w:rsidR="004D7226" w:rsidRPr="00AA300A">
        <w:rPr>
          <w:i w:val="0"/>
        </w:rPr>
        <w:t>have</w:t>
      </w:r>
      <w:r w:rsidR="00A52265" w:rsidRPr="00AA300A">
        <w:rPr>
          <w:i w:val="0"/>
        </w:rPr>
        <w:t xml:space="preserve"> </w:t>
      </w:r>
      <w:r w:rsidR="00123D62">
        <w:rPr>
          <w:i w:val="0"/>
        </w:rPr>
        <w:t>limitations</w:t>
      </w:r>
      <w:r w:rsidR="00A52265" w:rsidRPr="00AA300A">
        <w:rPr>
          <w:i w:val="0"/>
        </w:rPr>
        <w:t xml:space="preserve">. Beam </w:t>
      </w:r>
      <w:r w:rsidR="00CA3BA4">
        <w:rPr>
          <w:i w:val="0"/>
        </w:rPr>
        <w:t>S</w:t>
      </w:r>
      <w:r w:rsidR="00A52265" w:rsidRPr="00AA300A">
        <w:rPr>
          <w:i w:val="0"/>
        </w:rPr>
        <w:t>earch use</w:t>
      </w:r>
      <w:r w:rsidR="00123D62">
        <w:rPr>
          <w:i w:val="0"/>
        </w:rPr>
        <w:t>s</w:t>
      </w:r>
      <w:r w:rsidR="00A52265" w:rsidRPr="00AA300A">
        <w:rPr>
          <w:i w:val="0"/>
        </w:rPr>
        <w:t xml:space="preserve"> </w:t>
      </w:r>
      <w:r w:rsidR="00123D62">
        <w:rPr>
          <w:i w:val="0"/>
        </w:rPr>
        <w:t>a</w:t>
      </w:r>
      <w:r w:rsidR="00123D62" w:rsidRPr="00AA300A">
        <w:rPr>
          <w:i w:val="0"/>
        </w:rPr>
        <w:t xml:space="preserve"> </w:t>
      </w:r>
      <w:r w:rsidR="00A52265" w:rsidRPr="00AA300A">
        <w:rPr>
          <w:i w:val="0"/>
        </w:rPr>
        <w:t xml:space="preserve">beam to remove the underrated candidates, so it is not guaranteed to find the best result. The Greedy </w:t>
      </w:r>
      <w:r w:rsidR="00CA3BA4">
        <w:rPr>
          <w:i w:val="0"/>
        </w:rPr>
        <w:t>a</w:t>
      </w:r>
      <w:r w:rsidR="00A52265" w:rsidRPr="00AA300A">
        <w:rPr>
          <w:i w:val="0"/>
        </w:rPr>
        <w:t>lgorithm</w:t>
      </w:r>
      <w:r w:rsidR="00D4398F">
        <w:rPr>
          <w:i w:val="0"/>
        </w:rPr>
        <w:t xml:space="preserve"> </w:t>
      </w:r>
      <w:r w:rsidR="00A52265" w:rsidRPr="00AA300A">
        <w:rPr>
          <w:i w:val="0"/>
        </w:rPr>
        <w:t xml:space="preserve">only follows the best path in each step, so it got a very fast parsing time but it </w:t>
      </w:r>
      <w:r w:rsidR="00542BE9">
        <w:rPr>
          <w:i w:val="0"/>
        </w:rPr>
        <w:t xml:space="preserve">will not </w:t>
      </w:r>
      <w:r w:rsidR="00A52265" w:rsidRPr="00AA300A">
        <w:rPr>
          <w:i w:val="0"/>
        </w:rPr>
        <w:t>be guaranteed to find the best result. The Dijkstra algorithm</w:t>
      </w:r>
      <w:r w:rsidR="00D4398F">
        <w:rPr>
          <w:i w:val="0"/>
        </w:rPr>
        <w:t xml:space="preserve"> </w:t>
      </w:r>
      <w:r w:rsidR="00A52265" w:rsidRPr="00AA300A">
        <w:rPr>
          <w:i w:val="0"/>
        </w:rPr>
        <w:t xml:space="preserve">will find the best result, but its speed, in </w:t>
      </w:r>
      <w:r w:rsidR="00E25498" w:rsidRPr="00AA300A">
        <w:rPr>
          <w:i w:val="0"/>
        </w:rPr>
        <w:t>many cases</w:t>
      </w:r>
      <w:r w:rsidR="00A52265" w:rsidRPr="00AA300A">
        <w:rPr>
          <w:i w:val="0"/>
        </w:rPr>
        <w:t xml:space="preserve">, </w:t>
      </w:r>
      <w:r w:rsidR="005C6F1C">
        <w:rPr>
          <w:i w:val="0"/>
        </w:rPr>
        <w:t>may be</w:t>
      </w:r>
      <w:r w:rsidR="00A52265" w:rsidRPr="00AA300A">
        <w:rPr>
          <w:i w:val="0"/>
        </w:rPr>
        <w:t xml:space="preserve"> slow. </w:t>
      </w:r>
    </w:p>
    <w:p w:rsidR="006E43C0" w:rsidRDefault="004414F9" w:rsidP="008B4E39">
      <w:pPr>
        <w:pStyle w:val="Heading3"/>
        <w:numPr>
          <w:ilvl w:val="0"/>
          <w:numId w:val="0"/>
        </w:numPr>
        <w:ind w:firstLine="360"/>
      </w:pPr>
      <w:r w:rsidRPr="00AA300A">
        <w:rPr>
          <w:i w:val="0"/>
        </w:rPr>
        <w:t xml:space="preserve">A* parsing </w:t>
      </w:r>
      <w:r w:rsidR="00E25498" w:rsidRPr="00AA300A">
        <w:rPr>
          <w:i w:val="0"/>
        </w:rPr>
        <w:t>algorithm which</w:t>
      </w:r>
      <w:r w:rsidR="00B0569E">
        <w:rPr>
          <w:i w:val="0"/>
        </w:rPr>
        <w:t xml:space="preserve"> was</w:t>
      </w:r>
      <w:r w:rsidRPr="00AA300A">
        <w:rPr>
          <w:i w:val="0"/>
        </w:rPr>
        <w:t xml:space="preserve"> </w:t>
      </w:r>
      <w:r w:rsidR="00563563" w:rsidRPr="00AA300A">
        <w:rPr>
          <w:i w:val="0"/>
        </w:rPr>
        <w:t>proposed</w:t>
      </w:r>
      <w:r w:rsidRPr="00AA300A">
        <w:rPr>
          <w:i w:val="0"/>
        </w:rPr>
        <w:t xml:space="preserve"> by Dan Klein and Christopher D.Manning</w:t>
      </w:r>
      <w:r w:rsidR="00BE2CCF">
        <w:rPr>
          <w:i w:val="0"/>
        </w:rPr>
        <w:fldChar w:fldCharType="begin"/>
      </w:r>
      <w:r w:rsidR="00BE2CCF">
        <w:rPr>
          <w:i w:val="0"/>
        </w:rPr>
        <w:instrText xml:space="preserve"> REF _Ref329681825 \r \h </w:instrText>
      </w:r>
      <w:r w:rsidR="00BE2CCF">
        <w:rPr>
          <w:i w:val="0"/>
        </w:rPr>
      </w:r>
      <w:r w:rsidR="00BE2CCF">
        <w:rPr>
          <w:i w:val="0"/>
        </w:rPr>
        <w:fldChar w:fldCharType="separate"/>
      </w:r>
      <w:r w:rsidR="00982673">
        <w:rPr>
          <w:i w:val="0"/>
        </w:rPr>
        <w:t>[1]</w:t>
      </w:r>
      <w:r w:rsidR="00BE2CCF">
        <w:rPr>
          <w:i w:val="0"/>
        </w:rPr>
        <w:fldChar w:fldCharType="end"/>
      </w:r>
      <w:r w:rsidRPr="00AA300A">
        <w:rPr>
          <w:i w:val="0"/>
        </w:rPr>
        <w:t xml:space="preserve"> </w:t>
      </w:r>
      <w:r w:rsidR="00482B76">
        <w:rPr>
          <w:i w:val="0"/>
        </w:rPr>
        <w:t xml:space="preserve">could </w:t>
      </w:r>
      <w:r w:rsidR="001122EC">
        <w:rPr>
          <w:i w:val="0"/>
        </w:rPr>
        <w:t>solve</w:t>
      </w:r>
      <w:r w:rsidR="00B0569E">
        <w:rPr>
          <w:i w:val="0"/>
        </w:rPr>
        <w:t xml:space="preserve"> both </w:t>
      </w:r>
      <w:r w:rsidR="00E25498" w:rsidRPr="00AA300A">
        <w:rPr>
          <w:i w:val="0"/>
        </w:rPr>
        <w:t>problems:</w:t>
      </w:r>
      <w:r w:rsidRPr="00AA300A">
        <w:rPr>
          <w:i w:val="0"/>
        </w:rPr>
        <w:t xml:space="preserve"> bes</w:t>
      </w:r>
      <w:r w:rsidR="00CA3BA4">
        <w:rPr>
          <w:i w:val="0"/>
        </w:rPr>
        <w:t xml:space="preserve">t result and speed. </w:t>
      </w:r>
    </w:p>
    <w:p w:rsidR="006E43C0" w:rsidRDefault="00FC04D0" w:rsidP="005B08D3">
      <w:pPr>
        <w:pStyle w:val="BodyText"/>
        <w:ind w:firstLine="360"/>
      </w:pPr>
      <w:r>
        <w:t xml:space="preserve">There are some searching </w:t>
      </w:r>
      <w:r w:rsidR="006E43C0">
        <w:t>algorithm</w:t>
      </w:r>
      <w:r w:rsidR="00F90FB2">
        <w:t>s</w:t>
      </w:r>
      <w:r w:rsidR="006E43C0">
        <w:t xml:space="preserve"> which have been researched and developed in Vietnamese</w:t>
      </w:r>
      <w:r w:rsidR="00B0569E">
        <w:t xml:space="preserve"> parsing</w:t>
      </w:r>
      <w:r w:rsidR="006E43C0">
        <w:t xml:space="preserve"> like Beam </w:t>
      </w:r>
      <w:r w:rsidR="00F90FB2">
        <w:t>S</w:t>
      </w:r>
      <w:r w:rsidR="006E43C0">
        <w:t>earch, Greedy algorithm</w:t>
      </w:r>
      <w:r w:rsidR="00E22B68">
        <w:t>s</w:t>
      </w:r>
      <w:r w:rsidR="006E43C0">
        <w:t xml:space="preserve">... </w:t>
      </w:r>
      <w:r w:rsidR="00084E4C">
        <w:t>However, in</w:t>
      </w:r>
      <w:r w:rsidR="006E43C0">
        <w:t xml:space="preserve"> our knowledge, there is no research about A* algorithm. </w:t>
      </w:r>
    </w:p>
    <w:p w:rsidR="001C13EB" w:rsidRDefault="001C13EB" w:rsidP="005B08D3">
      <w:pPr>
        <w:pStyle w:val="BodyText"/>
        <w:ind w:firstLine="360"/>
      </w:pPr>
      <w:r>
        <w:t xml:space="preserve">In this paper, we present two main </w:t>
      </w:r>
      <w:r w:rsidR="00D8047F">
        <w:t>parts</w:t>
      </w:r>
      <w:r>
        <w:t xml:space="preserve">. The first </w:t>
      </w:r>
      <w:r w:rsidR="001F526B">
        <w:t xml:space="preserve">part </w:t>
      </w:r>
      <w:r>
        <w:t xml:space="preserve">presents </w:t>
      </w:r>
      <w:r w:rsidR="001122EC">
        <w:t xml:space="preserve">briefly </w:t>
      </w:r>
      <w:r>
        <w:t xml:space="preserve">about A* parsing algorithm. The second major </w:t>
      </w:r>
      <w:r w:rsidR="00D2336D">
        <w:t xml:space="preserve">part, </w:t>
      </w:r>
      <w:r>
        <w:t xml:space="preserve">which is a mainly focus of our research, presents about the </w:t>
      </w:r>
      <w:r w:rsidR="006F529D">
        <w:t>hierarchical graph method</w:t>
      </w:r>
      <w:r>
        <w:t xml:space="preserve">, denoted as </w:t>
      </w:r>
      <w:r w:rsidR="006F529D">
        <w:t>HGM</w:t>
      </w:r>
      <w:r>
        <w:t xml:space="preserve">. This method is a replacement for the classical virtual node method in order to reducing the </w:t>
      </w:r>
      <w:r w:rsidR="00562B10">
        <w:t>complex</w:t>
      </w:r>
      <w:r>
        <w:t xml:space="preserve"> </w:t>
      </w:r>
      <w:r w:rsidR="00562B10">
        <w:t>for</w:t>
      </w:r>
      <w:r>
        <w:t xml:space="preserve"> parsing process</w:t>
      </w:r>
      <w:r w:rsidR="00244698">
        <w:t>. Therefore, the speed of A* parsing algorithm could be improved.</w:t>
      </w:r>
    </w:p>
    <w:p w:rsidR="00524000" w:rsidRDefault="00524000" w:rsidP="00E22B68">
      <w:pPr>
        <w:pStyle w:val="Heading1"/>
      </w:pPr>
      <w:r>
        <w:lastRenderedPageBreak/>
        <w:t>A* ALGORITHM FOR PARSING</w:t>
      </w:r>
    </w:p>
    <w:p w:rsidR="00050067" w:rsidRDefault="00204728" w:rsidP="00050067">
      <w:pPr>
        <w:pStyle w:val="BodyText"/>
        <w:ind w:firstLine="360"/>
      </w:pPr>
      <w:r>
        <w:t>In order t</w:t>
      </w:r>
      <w:r w:rsidR="00561B41">
        <w:t>o m</w:t>
      </w:r>
      <w:r w:rsidR="00084E4C">
        <w:t>aking</w:t>
      </w:r>
      <w:r w:rsidR="00561B41">
        <w:t xml:space="preserve"> this paper easier to follow, </w:t>
      </w:r>
      <w:r>
        <w:t xml:space="preserve">two </w:t>
      </w:r>
      <w:r w:rsidR="00050067">
        <w:t>abbreviations</w:t>
      </w:r>
      <w:r>
        <w:t xml:space="preserve"> are used</w:t>
      </w:r>
      <w:r w:rsidR="00050067">
        <w:t>:</w:t>
      </w:r>
    </w:p>
    <w:p w:rsidR="00050067" w:rsidRDefault="00050067" w:rsidP="00896C3B">
      <w:pPr>
        <w:pStyle w:val="BodyText"/>
        <w:ind w:left="540" w:firstLine="180"/>
      </w:pPr>
      <w:r>
        <w:t>G – The gramm</w:t>
      </w:r>
      <w:r w:rsidR="00896C3B">
        <w:t xml:space="preserve">ar productions. Each production </w:t>
      </w:r>
      <w:r w:rsidR="001E3591">
        <w:t>i</w:t>
      </w:r>
      <w:r>
        <w:t xml:space="preserve">n G has a corresponding weight </w:t>
      </w:r>
      <w:r w:rsidRPr="009B7F8A">
        <w:rPr>
          <w:i/>
        </w:rPr>
        <w:t>w</w:t>
      </w:r>
      <w:r>
        <w:t>.</w:t>
      </w:r>
    </w:p>
    <w:p w:rsidR="00F26FDB" w:rsidRDefault="00050067" w:rsidP="00896C3B">
      <w:pPr>
        <w:pStyle w:val="BodyText"/>
        <w:ind w:left="540" w:firstLine="180"/>
      </w:pPr>
      <w:r>
        <w:t>POS</w:t>
      </w:r>
      <w:r w:rsidR="00F26FDB">
        <w:t xml:space="preserve"> –</w:t>
      </w:r>
      <w:r w:rsidR="00591784">
        <w:t xml:space="preserve"> </w:t>
      </w:r>
      <w:r w:rsidR="001E3591">
        <w:t>A</w:t>
      </w:r>
      <w:r w:rsidR="00591784">
        <w:t xml:space="preserve"> unique tag that indicates its </w:t>
      </w:r>
      <w:r w:rsidR="00591784">
        <w:rPr>
          <w:i/>
        </w:rPr>
        <w:t>syntactic</w:t>
      </w:r>
      <w:r w:rsidR="001E3591">
        <w:rPr>
          <w:i/>
        </w:rPr>
        <w:t xml:space="preserve"> r</w:t>
      </w:r>
      <w:r w:rsidR="00591784">
        <w:rPr>
          <w:i/>
        </w:rPr>
        <w:t>ole</w:t>
      </w:r>
      <w:r w:rsidR="00771712">
        <w:t>, for example, plural noun, adverb</w:t>
      </w:r>
      <w:r>
        <w:t>.</w:t>
      </w:r>
    </w:p>
    <w:p w:rsidR="00050067" w:rsidRDefault="00050067" w:rsidP="00F26FDB">
      <w:pPr>
        <w:pStyle w:val="BodyText"/>
        <w:ind w:firstLine="360"/>
      </w:pPr>
      <w:r>
        <w:t>The training corpus of our parsing system is Viet Treebank database from VLSP project</w:t>
      </w:r>
      <w:r w:rsidR="00507A41">
        <w:t xml:space="preserve"> </w:t>
      </w:r>
      <w:r w:rsidR="00507A41">
        <w:fldChar w:fldCharType="begin"/>
      </w:r>
      <w:r w:rsidR="00507A41">
        <w:instrText xml:space="preserve"> REF _Ref329770584 \r \h </w:instrText>
      </w:r>
      <w:r w:rsidR="00507A41">
        <w:fldChar w:fldCharType="separate"/>
      </w:r>
      <w:r w:rsidR="00982673">
        <w:t>[8]</w:t>
      </w:r>
      <w:r w:rsidR="00507A41">
        <w:fldChar w:fldCharType="end"/>
      </w:r>
      <w:r>
        <w:t xml:space="preserve">. It includes about 10.000 Vietnamese sentences </w:t>
      </w:r>
      <w:r w:rsidR="0083293B">
        <w:t xml:space="preserve">which </w:t>
      </w:r>
      <w:r w:rsidR="00204728">
        <w:t>were</w:t>
      </w:r>
      <w:r w:rsidR="0083293B">
        <w:t xml:space="preserve"> manually </w:t>
      </w:r>
      <w:r>
        <w:t xml:space="preserve">parsed. From this corpus, we </w:t>
      </w:r>
      <w:r w:rsidR="00E44D13">
        <w:t xml:space="preserve">have </w:t>
      </w:r>
      <w:r>
        <w:t>extract</w:t>
      </w:r>
      <w:r w:rsidR="00E44D13">
        <w:t>ed</w:t>
      </w:r>
      <w:r>
        <w:t xml:space="preserve"> the grammar </w:t>
      </w:r>
      <w:r w:rsidR="00E44D13">
        <w:t>production</w:t>
      </w:r>
      <w:r>
        <w:t>s G</w:t>
      </w:r>
      <w:r w:rsidR="002A6F0F">
        <w:t xml:space="preserve"> (or the grammar rules)</w:t>
      </w:r>
      <w:r>
        <w:t>. Each production has the weight parameter which is calculated by appearing probabilistic of production in G.</w:t>
      </w:r>
    </w:p>
    <w:p w:rsidR="00050067" w:rsidRDefault="00050067" w:rsidP="00050067">
      <w:pPr>
        <w:pStyle w:val="Heading2"/>
      </w:pPr>
      <w:r>
        <w:t>General A* algorithm</w:t>
      </w:r>
    </w:p>
    <w:p w:rsidR="00E22B68" w:rsidRPr="00AA300A" w:rsidRDefault="00E22B68" w:rsidP="00E22B68">
      <w:pPr>
        <w:pStyle w:val="Heading3"/>
        <w:numPr>
          <w:ilvl w:val="0"/>
          <w:numId w:val="0"/>
        </w:numPr>
        <w:ind w:firstLine="360"/>
        <w:rPr>
          <w:i w:val="0"/>
        </w:rPr>
      </w:pPr>
      <w:r>
        <w:rPr>
          <w:i w:val="0"/>
        </w:rPr>
        <w:t xml:space="preserve">A* </w:t>
      </w:r>
      <w:r w:rsidR="00EB71BE">
        <w:rPr>
          <w:i w:val="0"/>
        </w:rPr>
        <w:t>algorithm</w:t>
      </w:r>
      <w:r>
        <w:rPr>
          <w:i w:val="0"/>
        </w:rPr>
        <w:t xml:space="preserve"> which belong</w:t>
      </w:r>
      <w:r w:rsidR="00EB71BE">
        <w:rPr>
          <w:i w:val="0"/>
        </w:rPr>
        <w:t>s</w:t>
      </w:r>
      <w:r>
        <w:rPr>
          <w:i w:val="0"/>
        </w:rPr>
        <w:t xml:space="preserve"> to the Best-First-Search algorithm group</w:t>
      </w:r>
      <w:r w:rsidRPr="00AA300A">
        <w:rPr>
          <w:i w:val="0"/>
        </w:rPr>
        <w:t xml:space="preserve"> is considered as one of the best searching algorithm in the world. It uses a heuristic f(x) to determine the best candidate for </w:t>
      </w:r>
      <w:r w:rsidR="00EB71BE">
        <w:rPr>
          <w:i w:val="0"/>
        </w:rPr>
        <w:t xml:space="preserve">its </w:t>
      </w:r>
      <w:r w:rsidRPr="00AA300A">
        <w:rPr>
          <w:i w:val="0"/>
        </w:rPr>
        <w:t>each step</w:t>
      </w:r>
      <w:r w:rsidR="00FA63B9">
        <w:rPr>
          <w:i w:val="0"/>
        </w:rPr>
        <w:t xml:space="preserve"> </w:t>
      </w:r>
      <w:r w:rsidR="00FA63B9">
        <w:rPr>
          <w:i w:val="0"/>
        </w:rPr>
        <w:fldChar w:fldCharType="begin"/>
      </w:r>
      <w:r w:rsidR="00FA63B9">
        <w:rPr>
          <w:i w:val="0"/>
        </w:rPr>
        <w:instrText xml:space="preserve"> REF _Ref329769097 \r \h </w:instrText>
      </w:r>
      <w:r w:rsidR="00FA63B9">
        <w:rPr>
          <w:i w:val="0"/>
        </w:rPr>
      </w:r>
      <w:r w:rsidR="00FA63B9">
        <w:rPr>
          <w:i w:val="0"/>
        </w:rPr>
        <w:fldChar w:fldCharType="separate"/>
      </w:r>
      <w:r w:rsidR="00982673">
        <w:rPr>
          <w:i w:val="0"/>
        </w:rPr>
        <w:t>[5]</w:t>
      </w:r>
      <w:r w:rsidR="00FA63B9">
        <w:rPr>
          <w:i w:val="0"/>
        </w:rPr>
        <w:fldChar w:fldCharType="end"/>
      </w:r>
      <w:r w:rsidRPr="00AA300A">
        <w:rPr>
          <w:i w:val="0"/>
        </w:rPr>
        <w:t>:</w:t>
      </w:r>
      <w:r>
        <w:rPr>
          <w:i w:val="0"/>
        </w:rPr>
        <w:t xml:space="preserve"> </w:t>
      </w:r>
    </w:p>
    <w:p w:rsidR="00E22B68" w:rsidRDefault="00E22B68" w:rsidP="00E22B68">
      <w:pPr>
        <w:pStyle w:val="BodyText"/>
      </w:pPr>
      <w:r>
        <w:tab/>
        <w:t>f(x) = g(x) + h(x)</w:t>
      </w:r>
    </w:p>
    <w:p w:rsidR="00E22B68" w:rsidRDefault="00E22B68" w:rsidP="00E22B68">
      <w:pPr>
        <w:pStyle w:val="BodyText"/>
        <w:ind w:firstLine="360"/>
      </w:pPr>
      <w:r>
        <w:t xml:space="preserve">In which: </w:t>
      </w:r>
    </w:p>
    <w:p w:rsidR="00E22B68" w:rsidRDefault="00E22B68" w:rsidP="00E22B68">
      <w:pPr>
        <w:pStyle w:val="BodyText"/>
      </w:pPr>
      <w:r>
        <w:tab/>
        <w:t xml:space="preserve">g(x) - </w:t>
      </w:r>
      <w:r>
        <w:tab/>
        <w:t xml:space="preserve">the path-cost function, which is the cost </w:t>
      </w:r>
      <w:r>
        <w:tab/>
      </w:r>
      <w:r>
        <w:tab/>
        <w:t xml:space="preserve">from the starting </w:t>
      </w:r>
      <w:r w:rsidRPr="00563563">
        <w:rPr>
          <w:i/>
        </w:rPr>
        <w:t>node</w:t>
      </w:r>
      <w:r>
        <w:t xml:space="preserve"> to the current </w:t>
      </w:r>
      <w:r>
        <w:tab/>
      </w:r>
      <w:r>
        <w:tab/>
      </w:r>
      <w:r w:rsidRPr="00563563">
        <w:rPr>
          <w:i/>
        </w:rPr>
        <w:t>node</w:t>
      </w:r>
      <w:r>
        <w:t>.</w:t>
      </w:r>
    </w:p>
    <w:p w:rsidR="00E22B68" w:rsidRDefault="00E22B68" w:rsidP="00E22B68">
      <w:pPr>
        <w:pStyle w:val="BodyText"/>
      </w:pPr>
      <w:r>
        <w:tab/>
        <w:t xml:space="preserve">h(x) - </w:t>
      </w:r>
      <w:r>
        <w:tab/>
        <w:t xml:space="preserve">an admissible "heuristic estimate" of the </w:t>
      </w:r>
      <w:r>
        <w:tab/>
      </w:r>
      <w:r>
        <w:tab/>
        <w:t>distance to the goal.</w:t>
      </w:r>
    </w:p>
    <w:p w:rsidR="00E22B68" w:rsidRPr="00E22B68" w:rsidRDefault="00E22B68" w:rsidP="00050067">
      <w:pPr>
        <w:ind w:firstLine="360"/>
        <w:jc w:val="both"/>
      </w:pPr>
      <w:r>
        <w:t xml:space="preserve">And </w:t>
      </w:r>
      <w:r w:rsidR="00883349">
        <w:t>h(x) figure is very important;</w:t>
      </w:r>
      <w:r>
        <w:t xml:space="preserve"> it determines how fast the parsing process leads to the </w:t>
      </w:r>
      <w:r w:rsidR="00D263C2">
        <w:t>target</w:t>
      </w:r>
      <w:r>
        <w:t>.</w:t>
      </w:r>
    </w:p>
    <w:p w:rsidR="00762C9E" w:rsidRPr="00762C9E" w:rsidRDefault="00762C9E" w:rsidP="00762C9E">
      <w:pPr>
        <w:pStyle w:val="Heading2"/>
      </w:pPr>
      <w:r>
        <w:t>Basic concept</w:t>
      </w:r>
    </w:p>
    <w:p w:rsidR="00BC0051" w:rsidRDefault="0084363A" w:rsidP="0084363A">
      <w:pPr>
        <w:ind w:firstLine="360"/>
        <w:jc w:val="both"/>
      </w:pPr>
      <w:r>
        <w:t xml:space="preserve">A* algorithm operates on items called </w:t>
      </w:r>
      <w:r w:rsidR="001F526B">
        <w:t xml:space="preserve">as </w:t>
      </w:r>
      <w:r>
        <w:t>“</w:t>
      </w:r>
      <w:r w:rsidRPr="00CA39C2">
        <w:rPr>
          <w:i/>
        </w:rPr>
        <w:t>node</w:t>
      </w:r>
      <w:r>
        <w:t xml:space="preserve">”. A </w:t>
      </w:r>
      <w:r>
        <w:rPr>
          <w:i/>
        </w:rPr>
        <w:t>node</w:t>
      </w:r>
      <w:r>
        <w:t xml:space="preserve"> includes three attributes: </w:t>
      </w:r>
      <w:r>
        <w:rPr>
          <w:i/>
        </w:rPr>
        <w:t xml:space="preserve">name, start, </w:t>
      </w:r>
      <w:r w:rsidRPr="002D28CA">
        <w:t>and</w:t>
      </w:r>
      <w:r>
        <w:rPr>
          <w:i/>
        </w:rPr>
        <w:t xml:space="preserve"> end.</w:t>
      </w:r>
      <w:r>
        <w:t xml:space="preserve"> </w:t>
      </w:r>
      <w:r>
        <w:rPr>
          <w:i/>
        </w:rPr>
        <w:t xml:space="preserve">Name </w:t>
      </w:r>
      <w:r>
        <w:t xml:space="preserve">attribute indicates the </w:t>
      </w:r>
      <w:r w:rsidR="00F4198D">
        <w:t xml:space="preserve">POS </w:t>
      </w:r>
      <w:r>
        <w:t xml:space="preserve">of </w:t>
      </w:r>
      <w:r w:rsidRPr="0059466B">
        <w:rPr>
          <w:i/>
        </w:rPr>
        <w:t>node</w:t>
      </w:r>
      <w:r>
        <w:t>. And the attribute couple (</w:t>
      </w:r>
      <w:r>
        <w:rPr>
          <w:i/>
        </w:rPr>
        <w:t>start, end</w:t>
      </w:r>
      <w:r>
        <w:t xml:space="preserve">) is the start and end position of the text which is covered by </w:t>
      </w:r>
      <w:r>
        <w:rPr>
          <w:i/>
        </w:rPr>
        <w:t xml:space="preserve">node </w:t>
      </w:r>
      <w:r>
        <w:t xml:space="preserve">in </w:t>
      </w:r>
      <w:r w:rsidR="00EE6C72">
        <w:t>the input string</w:t>
      </w:r>
      <w:r>
        <w:t xml:space="preserve">. </w:t>
      </w:r>
      <w:r w:rsidR="00C84FE2">
        <w:t xml:space="preserve">Its format is </w:t>
      </w:r>
      <w:r w:rsidR="00050405">
        <w:rPr>
          <w:i/>
        </w:rPr>
        <w:t>name</w:t>
      </w:r>
      <w:r w:rsidR="00050405">
        <w:t>[</w:t>
      </w:r>
      <w:r w:rsidR="0059466B">
        <w:rPr>
          <w:i/>
        </w:rPr>
        <w:t>start, end</w:t>
      </w:r>
      <w:r w:rsidR="00BC0051">
        <w:t>].</w:t>
      </w:r>
    </w:p>
    <w:p w:rsidR="0084363A" w:rsidRPr="000A0FDF" w:rsidRDefault="00F4198D" w:rsidP="0084363A">
      <w:pPr>
        <w:ind w:firstLine="360"/>
        <w:jc w:val="both"/>
      </w:pPr>
      <w:r>
        <w:t>The parsing system</w:t>
      </w:r>
      <w:r w:rsidR="0084363A">
        <w:t xml:space="preserve"> maintains two data structures: a chart (note as CHART) which records </w:t>
      </w:r>
      <w:r w:rsidR="0084363A">
        <w:rPr>
          <w:i/>
        </w:rPr>
        <w:t xml:space="preserve">nodes </w:t>
      </w:r>
      <w:r w:rsidR="0084363A">
        <w:t xml:space="preserve">for which (best) parses have already been found, and an agenda of newly-formed </w:t>
      </w:r>
      <w:r w:rsidR="0084363A">
        <w:rPr>
          <w:i/>
        </w:rPr>
        <w:t xml:space="preserve">nodes </w:t>
      </w:r>
      <w:r w:rsidR="0084363A">
        <w:t>needs t</w:t>
      </w:r>
      <w:r w:rsidR="000A0FDF">
        <w:t>o be processed (note as AGENDA)</w:t>
      </w:r>
      <w:r w:rsidR="00BE2CCF">
        <w:fldChar w:fldCharType="begin"/>
      </w:r>
      <w:r w:rsidR="00BE2CCF">
        <w:instrText xml:space="preserve"> REF _Ref329681825 \r \h </w:instrText>
      </w:r>
      <w:r w:rsidR="00BE2CCF">
        <w:fldChar w:fldCharType="separate"/>
      </w:r>
      <w:r w:rsidR="00982673">
        <w:t>[1]</w:t>
      </w:r>
      <w:r w:rsidR="00BE2CCF">
        <w:fldChar w:fldCharType="end"/>
      </w:r>
      <w:r w:rsidR="000A0FDF">
        <w:t>.</w:t>
      </w:r>
    </w:p>
    <w:p w:rsidR="002F259C" w:rsidRDefault="002F259C" w:rsidP="002F259C">
      <w:pPr>
        <w:ind w:firstLine="360"/>
        <w:jc w:val="both"/>
      </w:pPr>
      <w:r>
        <w:t>The initial CHART is empty</w:t>
      </w:r>
      <w:r w:rsidR="005B7F9C">
        <w:t>, t</w:t>
      </w:r>
      <w:r>
        <w:t xml:space="preserve">he input string is tokenized into </w:t>
      </w:r>
      <w:r>
        <w:rPr>
          <w:i/>
        </w:rPr>
        <w:t xml:space="preserve">n </w:t>
      </w:r>
      <w:r>
        <w:t xml:space="preserve">words </w:t>
      </w:r>
      <w:r w:rsidRPr="00EE6C72">
        <w:rPr>
          <w:i/>
        </w:rPr>
        <w:t>a</w:t>
      </w:r>
      <w:r w:rsidRPr="00EE6C72">
        <w:rPr>
          <w:i/>
          <w:vertAlign w:val="subscript"/>
        </w:rPr>
        <w:t>1</w:t>
      </w:r>
      <w:r w:rsidRPr="00EE6C72">
        <w:rPr>
          <w:i/>
        </w:rPr>
        <w:t>…a</w:t>
      </w:r>
      <w:r w:rsidRPr="00EE6C72">
        <w:rPr>
          <w:i/>
          <w:vertAlign w:val="subscript"/>
        </w:rPr>
        <w:t>n</w:t>
      </w:r>
      <w:r>
        <w:t xml:space="preserve">. And then, these words are POS tagged to create an initial AGENDA: </w:t>
      </w:r>
      <w:r w:rsidRPr="007B1E18">
        <w:rPr>
          <w:i/>
        </w:rPr>
        <w:t>{</w:t>
      </w:r>
      <w:r>
        <w:rPr>
          <w:i/>
        </w:rPr>
        <w:t>(</w:t>
      </w:r>
      <w:r w:rsidRPr="007B1E18">
        <w:rPr>
          <w:i/>
        </w:rPr>
        <w:t>X</w:t>
      </w:r>
      <w:r w:rsidRPr="007B1E18">
        <w:rPr>
          <w:i/>
          <w:vertAlign w:val="subscript"/>
        </w:rPr>
        <w:t>i</w:t>
      </w:r>
      <w:r w:rsidRPr="007B1E18">
        <w:rPr>
          <w:i/>
        </w:rPr>
        <w:t xml:space="preserve"> [i, i+1]</w:t>
      </w:r>
      <w:r>
        <w:rPr>
          <w:i/>
        </w:rPr>
        <w:t>, w</w:t>
      </w:r>
      <w:r>
        <w:rPr>
          <w:i/>
          <w:vertAlign w:val="subscript"/>
        </w:rPr>
        <w:t>i</w:t>
      </w:r>
      <w:r>
        <w:rPr>
          <w:i/>
        </w:rPr>
        <w:t>)</w:t>
      </w:r>
      <w:r w:rsidRPr="007B1E18">
        <w:rPr>
          <w:i/>
        </w:rPr>
        <w:t>,</w:t>
      </w:r>
      <m:oMath>
        <m:r>
          <w:rPr>
            <w:rFonts w:ascii="Cambria Math" w:hAnsi="Cambria Math"/>
          </w:rPr>
          <m:t>i=</m:t>
        </m:r>
        <m:acc>
          <m:accPr>
            <m:chr m:val="̅"/>
            <m:ctrlPr>
              <w:rPr>
                <w:rFonts w:ascii="Cambria Math" w:hAnsi="Cambria Math"/>
                <w:i/>
              </w:rPr>
            </m:ctrlPr>
          </m:accPr>
          <m:e>
            <m:r>
              <w:rPr>
                <w:rFonts w:ascii="Cambria Math" w:hAnsi="Cambria Math"/>
              </w:rPr>
              <m:t>1,n</m:t>
            </m:r>
          </m:e>
        </m:acc>
      </m:oMath>
      <w:r w:rsidRPr="007B1E18">
        <w:rPr>
          <w:i/>
        </w:rPr>
        <w:t>}</w:t>
      </w:r>
      <w:r>
        <w:t>, w</w:t>
      </w:r>
      <w:r>
        <w:rPr>
          <w:vertAlign w:val="subscript"/>
        </w:rPr>
        <w:t>i</w:t>
      </w:r>
      <w:r>
        <w:t xml:space="preserve"> is an initial weight of each tagged word X</w:t>
      </w:r>
      <w:r>
        <w:rPr>
          <w:vertAlign w:val="subscript"/>
        </w:rPr>
        <w:t>i</w:t>
      </w:r>
      <w:r>
        <w:t>.</w:t>
      </w:r>
    </w:p>
    <w:p w:rsidR="002F259C" w:rsidRPr="002F259C" w:rsidRDefault="002F259C" w:rsidP="00EC3F2E">
      <w:pPr>
        <w:autoSpaceDE w:val="0"/>
        <w:autoSpaceDN w:val="0"/>
        <w:adjustRightInd w:val="0"/>
        <w:ind w:firstLine="360"/>
        <w:jc w:val="both"/>
      </w:pPr>
      <w:r>
        <w:t xml:space="preserve">A context for </w:t>
      </w:r>
      <w:r>
        <w:rPr>
          <w:i/>
        </w:rPr>
        <w:t xml:space="preserve">node </w:t>
      </w:r>
      <w:proofErr w:type="gramStart"/>
      <w:r w:rsidRPr="00391440">
        <w:rPr>
          <w:i/>
        </w:rPr>
        <w:t>X[</w:t>
      </w:r>
      <w:proofErr w:type="gramEnd"/>
      <w:r w:rsidRPr="00391440">
        <w:rPr>
          <w:i/>
        </w:rPr>
        <w:t>i,j]</w:t>
      </w:r>
      <w:r>
        <w:t xml:space="preserve"> (with input string </w:t>
      </w:r>
      <w:r w:rsidRPr="00EE6C72">
        <w:rPr>
          <w:i/>
        </w:rPr>
        <w:t>a</w:t>
      </w:r>
      <w:r w:rsidRPr="00EE6C72">
        <w:rPr>
          <w:i/>
          <w:vertAlign w:val="subscript"/>
        </w:rPr>
        <w:t>1</w:t>
      </w:r>
      <w:r w:rsidRPr="00EE6C72">
        <w:rPr>
          <w:i/>
        </w:rPr>
        <w:t>…a</w:t>
      </w:r>
      <w:r w:rsidRPr="00EE6C72">
        <w:rPr>
          <w:i/>
          <w:vertAlign w:val="subscript"/>
        </w:rPr>
        <w:t>n</w:t>
      </w:r>
      <w:r>
        <w:t>) is</w:t>
      </w:r>
      <w:r w:rsidR="00B51FCB">
        <w:t xml:space="preserve"> </w:t>
      </w:r>
      <w:r>
        <w:t>a parse tree whose leaf nodes</w:t>
      </w:r>
      <w:r w:rsidR="00391440">
        <w:t xml:space="preserve"> are</w:t>
      </w:r>
      <w:r>
        <w:t xml:space="preserve"> </w:t>
      </w:r>
      <w:r w:rsidR="000275EF">
        <w:t xml:space="preserve">labeled as </w:t>
      </w:r>
      <w:r w:rsidRPr="000275EF">
        <w:rPr>
          <w:i/>
        </w:rPr>
        <w:t>a</w:t>
      </w:r>
      <w:r w:rsidRPr="000275EF">
        <w:rPr>
          <w:i/>
          <w:vertAlign w:val="subscript"/>
        </w:rPr>
        <w:t>1</w:t>
      </w:r>
      <w:r w:rsidRPr="000275EF">
        <w:rPr>
          <w:i/>
        </w:rPr>
        <w:t>…a</w:t>
      </w:r>
      <w:r w:rsidRPr="000275EF">
        <w:rPr>
          <w:i/>
          <w:vertAlign w:val="subscript"/>
        </w:rPr>
        <w:t>i-1</w:t>
      </w:r>
      <w:r w:rsidRPr="00391440">
        <w:rPr>
          <w:i/>
        </w:rPr>
        <w:t>X</w:t>
      </w:r>
      <w:ins w:id="1" w:author="Tran Do Dat" w:date="2012-06-25T14:52:00Z">
        <w:r w:rsidR="00391440">
          <w:rPr>
            <w:b/>
            <w:i/>
          </w:rPr>
          <w:t xml:space="preserve"> </w:t>
        </w:r>
      </w:ins>
      <w:r w:rsidRPr="000275EF">
        <w:rPr>
          <w:i/>
        </w:rPr>
        <w:lastRenderedPageBreak/>
        <w:t>a</w:t>
      </w:r>
      <w:r w:rsidRPr="000275EF">
        <w:rPr>
          <w:i/>
          <w:vertAlign w:val="subscript"/>
        </w:rPr>
        <w:t>j</w:t>
      </w:r>
      <w:r w:rsidR="000275EF">
        <w:rPr>
          <w:i/>
          <w:vertAlign w:val="subscript"/>
        </w:rPr>
        <w:t>+1</w:t>
      </w:r>
      <w:r w:rsidRPr="000275EF">
        <w:t>...a</w:t>
      </w:r>
      <w:r w:rsidRPr="000275EF">
        <w:rPr>
          <w:vertAlign w:val="subscript"/>
        </w:rPr>
        <w:t>n</w:t>
      </w:r>
      <w:r>
        <w:t xml:space="preserve">. The weight of a context is </w:t>
      </w:r>
      <w:r w:rsidR="00391440">
        <w:t xml:space="preserve">the </w:t>
      </w:r>
      <w:r>
        <w:t xml:space="preserve">sum of the weights of </w:t>
      </w:r>
      <w:r w:rsidR="00EC3F2E">
        <w:t xml:space="preserve">the </w:t>
      </w:r>
      <w:r>
        <w:t>production</w:t>
      </w:r>
      <w:r w:rsidR="00EC3F2E">
        <w:t xml:space="preserve">s appearing in the parse tree. </w:t>
      </w:r>
      <w:r w:rsidR="00EC3F2E" w:rsidRPr="00EC3F2E">
        <w:rPr>
          <w:rFonts w:eastAsiaTheme="minorHAnsi"/>
        </w:rPr>
        <w:t xml:space="preserve">A function </w:t>
      </w:r>
      <w:r w:rsidR="00EC3F2E" w:rsidRPr="0021764A">
        <w:rPr>
          <w:rFonts w:eastAsiaTheme="minorHAnsi"/>
          <w:i/>
        </w:rPr>
        <w:t>h(X[i,j])</w:t>
      </w:r>
      <w:r w:rsidR="00EC3F2E">
        <w:rPr>
          <w:rFonts w:eastAsiaTheme="minorHAnsi"/>
        </w:rPr>
        <w:t xml:space="preserve"> - </w:t>
      </w:r>
      <w:r w:rsidR="00EC3F2E" w:rsidRPr="00EC3F2E">
        <w:rPr>
          <w:rFonts w:eastAsiaTheme="minorHAnsi"/>
        </w:rPr>
        <w:t>a real number will be called an</w:t>
      </w:r>
      <w:r w:rsidR="00EC3F2E">
        <w:rPr>
          <w:rFonts w:eastAsiaTheme="minorHAnsi"/>
        </w:rPr>
        <w:t xml:space="preserve"> </w:t>
      </w:r>
      <w:r w:rsidR="00EC3F2E" w:rsidRPr="00EC3F2E">
        <w:rPr>
          <w:rFonts w:eastAsiaTheme="minorHAnsi"/>
        </w:rPr>
        <w:t xml:space="preserve">admissible heuristic for parsing if </w:t>
      </w:r>
      <w:r w:rsidR="00EC3F2E" w:rsidRPr="0021764A">
        <w:rPr>
          <w:rFonts w:eastAsiaTheme="minorHAnsi"/>
          <w:i/>
        </w:rPr>
        <w:t>h(X[i, j])</w:t>
      </w:r>
      <w:r w:rsidR="00EC3F2E">
        <w:rPr>
          <w:rFonts w:eastAsiaTheme="minorHAnsi"/>
        </w:rPr>
        <w:t xml:space="preserve"> is a lower bound on the </w:t>
      </w:r>
      <w:r w:rsidR="00EC3F2E" w:rsidRPr="00EC3F2E">
        <w:rPr>
          <w:rFonts w:eastAsiaTheme="minorHAnsi"/>
        </w:rPr>
        <w:t>weight</w:t>
      </w:r>
      <w:r w:rsidR="00EC3F2E">
        <w:rPr>
          <w:rFonts w:eastAsiaTheme="minorHAnsi"/>
        </w:rPr>
        <w:t xml:space="preserve"> of any context for </w:t>
      </w:r>
      <w:r w:rsidR="00EC3F2E" w:rsidRPr="0021764A">
        <w:rPr>
          <w:rFonts w:eastAsiaTheme="minorHAnsi"/>
          <w:i/>
        </w:rPr>
        <w:t>X[i, j]</w:t>
      </w:r>
      <w:r w:rsidR="00EC3F2E" w:rsidRPr="00EC3F2E">
        <w:rPr>
          <w:rFonts w:eastAsiaTheme="minorHAnsi"/>
        </w:rPr>
        <w:t>.</w:t>
      </w:r>
    </w:p>
    <w:p w:rsidR="00762C9E" w:rsidRPr="0084363A" w:rsidRDefault="00762C9E" w:rsidP="00762C9E">
      <w:pPr>
        <w:pStyle w:val="Heading2"/>
      </w:pPr>
      <w:r>
        <w:t>A* parsing process</w:t>
      </w:r>
    </w:p>
    <w:p w:rsidR="009B5BE4" w:rsidRDefault="009B5BE4" w:rsidP="001A4FA5">
      <w:pPr>
        <w:ind w:firstLine="360"/>
        <w:contextualSpacing/>
        <w:jc w:val="both"/>
      </w:pPr>
      <w:r>
        <w:t>While AGENDA is not empty and CHART does not contain S [1, n+1] (</w:t>
      </w:r>
      <w:r w:rsidR="00D16879">
        <w:t>the goal of parsing process</w:t>
      </w:r>
      <w:r w:rsidR="000F709A">
        <w:t>)</w:t>
      </w:r>
      <w:r w:rsidR="00D039FB">
        <w:t xml:space="preserve">: </w:t>
      </w:r>
    </w:p>
    <w:p w:rsidR="009B5BE4" w:rsidRPr="00D039FB" w:rsidRDefault="009B5BE4" w:rsidP="001A4FA5">
      <w:pPr>
        <w:ind w:left="360"/>
        <w:contextualSpacing/>
        <w:jc w:val="both"/>
        <w:rPr>
          <w:i/>
        </w:rPr>
      </w:pPr>
      <w:r>
        <w:tab/>
      </w:r>
      <w:r w:rsidR="00F135C7" w:rsidRPr="005E45FB">
        <w:rPr>
          <w:i/>
        </w:rPr>
        <w:t xml:space="preserve">Remove a </w:t>
      </w:r>
      <w:r w:rsidR="00D2124F" w:rsidRPr="005E45FB">
        <w:rPr>
          <w:i/>
        </w:rPr>
        <w:t xml:space="preserve">candidate </w:t>
      </w:r>
      <w:r w:rsidR="00F135C7" w:rsidRPr="005E45FB">
        <w:rPr>
          <w:i/>
        </w:rPr>
        <w:t xml:space="preserve">node </w:t>
      </w:r>
      <w:r w:rsidR="003E1F96">
        <w:rPr>
          <w:i/>
        </w:rPr>
        <w:t>(Y[</w:t>
      </w:r>
      <w:r w:rsidR="00F135C7" w:rsidRPr="005E45FB">
        <w:rPr>
          <w:i/>
        </w:rPr>
        <w:t>i,j</w:t>
      </w:r>
      <w:r w:rsidR="003E1F96">
        <w:rPr>
          <w:i/>
        </w:rPr>
        <w:t>]</w:t>
      </w:r>
      <w:r w:rsidR="00F135C7" w:rsidRPr="005E45FB">
        <w:rPr>
          <w:i/>
        </w:rPr>
        <w:t>,w</w:t>
      </w:r>
      <w:r w:rsidR="003E1F96">
        <w:rPr>
          <w:i/>
        </w:rPr>
        <w:t>)</w:t>
      </w:r>
      <w:r w:rsidR="005517F2" w:rsidRPr="005E45FB">
        <w:rPr>
          <w:i/>
        </w:rPr>
        <w:t xml:space="preserve"> with highest </w:t>
      </w:r>
      <w:r w:rsidR="003E1F96">
        <w:rPr>
          <w:i/>
        </w:rPr>
        <w:t>w + h(Y[i,j]</w:t>
      </w:r>
      <w:r w:rsidR="00D039FB">
        <w:rPr>
          <w:i/>
        </w:rPr>
        <w:t>) from AGENDA</w:t>
      </w:r>
    </w:p>
    <w:p w:rsidR="005517F2" w:rsidRPr="005E45FB" w:rsidRDefault="005517F2" w:rsidP="001A4FA5">
      <w:pPr>
        <w:contextualSpacing/>
        <w:jc w:val="both"/>
        <w:rPr>
          <w:i/>
        </w:rPr>
      </w:pPr>
      <w:r>
        <w:tab/>
      </w:r>
      <w:r w:rsidR="00B80A32" w:rsidRPr="005E45FB">
        <w:rPr>
          <w:i/>
        </w:rPr>
        <w:t>I</w:t>
      </w:r>
      <w:r w:rsidR="00143DE6" w:rsidRPr="005E45FB">
        <w:rPr>
          <w:i/>
        </w:rPr>
        <w:t xml:space="preserve">f </w:t>
      </w:r>
      <w:r w:rsidR="003E1F96">
        <w:rPr>
          <w:i/>
        </w:rPr>
        <w:t xml:space="preserve">CHART does not contain </w:t>
      </w:r>
      <w:r w:rsidR="00143DE6" w:rsidRPr="005E45FB">
        <w:rPr>
          <w:i/>
        </w:rPr>
        <w:t>Y</w:t>
      </w:r>
      <w:r w:rsidR="003E1F96">
        <w:rPr>
          <w:i/>
        </w:rPr>
        <w:t>[</w:t>
      </w:r>
      <w:r w:rsidR="00143DE6" w:rsidRPr="005E45FB">
        <w:rPr>
          <w:i/>
        </w:rPr>
        <w:t>i,</w:t>
      </w:r>
      <w:r w:rsidR="003E1F96">
        <w:rPr>
          <w:i/>
        </w:rPr>
        <w:t>j]</w:t>
      </w:r>
      <w:r w:rsidR="00143DE6" w:rsidRPr="005E45FB">
        <w:rPr>
          <w:i/>
        </w:rPr>
        <w:t xml:space="preserve"> then:</w:t>
      </w:r>
    </w:p>
    <w:p w:rsidR="006F529D" w:rsidRDefault="00A848E9" w:rsidP="001A4FA5">
      <w:pPr>
        <w:ind w:firstLine="1080"/>
        <w:contextualSpacing/>
        <w:jc w:val="both"/>
        <w:rPr>
          <w:i/>
          <w:sz w:val="18"/>
        </w:rPr>
      </w:pPr>
      <w:r>
        <w:rPr>
          <w:i/>
          <w:sz w:val="18"/>
        </w:rPr>
        <w:t xml:space="preserve">* </w:t>
      </w:r>
      <w:r w:rsidR="00325790" w:rsidRPr="005E45FB">
        <w:rPr>
          <w:i/>
          <w:sz w:val="18"/>
        </w:rPr>
        <w:t>Combine</w:t>
      </w:r>
      <w:r w:rsidR="000376C8" w:rsidRPr="005E45FB">
        <w:rPr>
          <w:i/>
          <w:sz w:val="18"/>
        </w:rPr>
        <w:t xml:space="preserve"> Y with </w:t>
      </w:r>
      <w:r w:rsidR="00D039FB">
        <w:rPr>
          <w:i/>
          <w:sz w:val="18"/>
        </w:rPr>
        <w:t>CHART</w:t>
      </w:r>
      <w:r w:rsidR="00041F0F">
        <w:rPr>
          <w:i/>
          <w:sz w:val="18"/>
        </w:rPr>
        <w:t xml:space="preserve"> </w:t>
      </w:r>
    </w:p>
    <w:p w:rsidR="00325790" w:rsidRPr="005E45FB" w:rsidRDefault="00041F0F" w:rsidP="006F529D">
      <w:pPr>
        <w:ind w:left="360" w:firstLine="1080"/>
        <w:contextualSpacing/>
        <w:jc w:val="both"/>
        <w:rPr>
          <w:i/>
          <w:vertAlign w:val="subscript"/>
        </w:rPr>
      </w:pPr>
      <w:r>
        <w:rPr>
          <w:i/>
          <w:sz w:val="18"/>
        </w:rPr>
        <w:t>(</w:t>
      </w:r>
      <w:r w:rsidR="006F529D">
        <w:rPr>
          <w:i/>
          <w:sz w:val="18"/>
        </w:rPr>
        <w:t>New-node generation step</w:t>
      </w:r>
      <w:r>
        <w:rPr>
          <w:i/>
          <w:sz w:val="18"/>
        </w:rPr>
        <w:t>)</w:t>
      </w:r>
    </w:p>
    <w:p w:rsidR="004D31BC" w:rsidRDefault="00772C80" w:rsidP="001A4FA5">
      <w:pPr>
        <w:pStyle w:val="ListParagraph"/>
        <w:numPr>
          <w:ilvl w:val="0"/>
          <w:numId w:val="9"/>
        </w:numPr>
        <w:spacing w:line="240" w:lineRule="auto"/>
        <w:ind w:left="1620" w:hanging="180"/>
        <w:rPr>
          <w:sz w:val="18"/>
        </w:rPr>
      </w:pPr>
      <w:r w:rsidRPr="00B80A32">
        <w:rPr>
          <w:sz w:val="18"/>
        </w:rPr>
        <w:t>F</w:t>
      </w:r>
      <w:r w:rsidR="004D31BC" w:rsidRPr="00B80A32">
        <w:rPr>
          <w:sz w:val="18"/>
        </w:rPr>
        <w:t xml:space="preserve">or each </w:t>
      </w:r>
      <w:r w:rsidR="00B80A32" w:rsidRPr="00B80A32">
        <w:rPr>
          <w:i/>
          <w:sz w:val="18"/>
        </w:rPr>
        <w:t xml:space="preserve">node </w:t>
      </w:r>
      <w:r w:rsidR="004D31BC" w:rsidRPr="00B80A32">
        <w:rPr>
          <w:sz w:val="18"/>
        </w:rPr>
        <w:t>(</w:t>
      </w:r>
      <w:r w:rsidR="003E1F96">
        <w:rPr>
          <w:sz w:val="18"/>
        </w:rPr>
        <w:t>Z[</w:t>
      </w:r>
      <w:r w:rsidR="004D31BC" w:rsidRPr="00B80A32">
        <w:rPr>
          <w:sz w:val="18"/>
        </w:rPr>
        <w:t>j,k</w:t>
      </w:r>
      <w:r w:rsidR="003E1F96">
        <w:rPr>
          <w:sz w:val="18"/>
        </w:rPr>
        <w:t>]</w:t>
      </w:r>
      <w:r w:rsidR="004D31BC" w:rsidRPr="00B80A32">
        <w:rPr>
          <w:sz w:val="18"/>
        </w:rPr>
        <w:t xml:space="preserve">,w’) in </w:t>
      </w:r>
      <w:r w:rsidR="000376C8">
        <w:rPr>
          <w:sz w:val="18"/>
        </w:rPr>
        <w:t>CHART</w:t>
      </w:r>
      <w:r w:rsidRPr="00B80A32">
        <w:rPr>
          <w:sz w:val="18"/>
        </w:rPr>
        <w:t xml:space="preserve"> where </w:t>
      </w:r>
      <w:r w:rsidR="00B925DC">
        <w:rPr>
          <w:sz w:val="18"/>
        </w:rPr>
        <w:t>G contains a production</w:t>
      </w:r>
      <w:r w:rsidRPr="00B80A32">
        <w:rPr>
          <w:sz w:val="18"/>
        </w:rPr>
        <w:t xml:space="preserve"> </w:t>
      </w:r>
      <m:oMath>
        <m:r>
          <w:rPr>
            <w:rFonts w:ascii="Cambria Math" w:hAnsi="Cambria Math"/>
            <w:sz w:val="18"/>
          </w:rPr>
          <m:t>X</m:t>
        </m:r>
        <m:box>
          <m:boxPr>
            <m:opEmu m:val="1"/>
            <m:ctrlPr>
              <w:rPr>
                <w:rFonts w:ascii="Cambria Math" w:eastAsia="SimSun" w:hAnsi="Cambria Math"/>
                <w:i/>
                <w:sz w:val="18"/>
                <w:szCs w:val="20"/>
              </w:rPr>
            </m:ctrlPr>
          </m:boxPr>
          <m:e>
            <m:groupChr>
              <m:groupChrPr>
                <m:chr m:val="→"/>
                <m:vertJc m:val="bot"/>
                <m:ctrlPr>
                  <w:rPr>
                    <w:rFonts w:ascii="Cambria Math" w:eastAsia="SimSun" w:hAnsi="Cambria Math"/>
                    <w:i/>
                    <w:sz w:val="18"/>
                    <w:szCs w:val="20"/>
                  </w:rPr>
                </m:ctrlPr>
              </m:groupChrPr>
              <m:e>
                <m:r>
                  <w:rPr>
                    <w:rFonts w:ascii="Cambria Math" w:hAnsi="Cambria Math"/>
                    <w:sz w:val="18"/>
                  </w:rPr>
                  <m:t>w''</m:t>
                </m:r>
              </m:e>
            </m:groupChr>
          </m:e>
        </m:box>
        <m:r>
          <w:rPr>
            <w:rFonts w:ascii="Cambria Math" w:hAnsi="Cambria Math"/>
            <w:sz w:val="18"/>
          </w:rPr>
          <m:t>Y</m:t>
        </m:r>
        <m:r>
          <m:rPr>
            <m:sty m:val="bi"/>
          </m:rPr>
          <w:rPr>
            <w:rFonts w:ascii="Cambria Math" w:hAnsi="Cambria Math"/>
            <w:sz w:val="18"/>
          </w:rPr>
          <m:t>Z</m:t>
        </m:r>
      </m:oMath>
      <w:r w:rsidR="00B80A32">
        <w:rPr>
          <w:sz w:val="18"/>
        </w:rPr>
        <w:t>,</w:t>
      </w:r>
      <w:r w:rsidRPr="00B80A32">
        <w:rPr>
          <w:sz w:val="18"/>
        </w:rPr>
        <w:t xml:space="preserve"> add the </w:t>
      </w:r>
      <w:r w:rsidRPr="00B80A32">
        <w:rPr>
          <w:i/>
          <w:sz w:val="18"/>
        </w:rPr>
        <w:t>node</w:t>
      </w:r>
      <w:r w:rsidRPr="00B80A32">
        <w:rPr>
          <w:sz w:val="18"/>
        </w:rPr>
        <w:t xml:space="preserve"> (X</w:t>
      </w:r>
      <w:r w:rsidR="003E1F96">
        <w:rPr>
          <w:sz w:val="18"/>
        </w:rPr>
        <w:t>[</w:t>
      </w:r>
      <w:r w:rsidRPr="00B80A32">
        <w:rPr>
          <w:sz w:val="18"/>
        </w:rPr>
        <w:t>i,k</w:t>
      </w:r>
      <w:r w:rsidR="003E1F96">
        <w:rPr>
          <w:sz w:val="18"/>
        </w:rPr>
        <w:t>]</w:t>
      </w:r>
      <w:r w:rsidR="004F02AA">
        <w:rPr>
          <w:sz w:val="18"/>
        </w:rPr>
        <w:t xml:space="preserve">, </w:t>
      </w:r>
      <w:r w:rsidRPr="00B80A32">
        <w:rPr>
          <w:sz w:val="18"/>
        </w:rPr>
        <w:t>w+w’+w’’) to AGENDA.</w:t>
      </w:r>
    </w:p>
    <w:p w:rsidR="00B80A32" w:rsidRPr="00BF67CA" w:rsidRDefault="00B80A32" w:rsidP="001A4FA5">
      <w:pPr>
        <w:pStyle w:val="ListParagraph"/>
        <w:numPr>
          <w:ilvl w:val="0"/>
          <w:numId w:val="9"/>
        </w:numPr>
        <w:spacing w:line="240" w:lineRule="auto"/>
        <w:ind w:left="1620" w:hanging="180"/>
        <w:rPr>
          <w:sz w:val="18"/>
        </w:rPr>
      </w:pPr>
      <w:r>
        <w:rPr>
          <w:sz w:val="18"/>
        </w:rPr>
        <w:t xml:space="preserve">For each </w:t>
      </w:r>
      <w:r>
        <w:rPr>
          <w:i/>
          <w:sz w:val="18"/>
        </w:rPr>
        <w:t xml:space="preserve">node </w:t>
      </w:r>
      <w:r>
        <w:rPr>
          <w:sz w:val="18"/>
        </w:rPr>
        <w:t>(Z</w:t>
      </w:r>
      <w:r w:rsidR="003E1F96">
        <w:rPr>
          <w:sz w:val="18"/>
        </w:rPr>
        <w:t>[</w:t>
      </w:r>
      <w:r>
        <w:rPr>
          <w:sz w:val="18"/>
        </w:rPr>
        <w:t>k,j</w:t>
      </w:r>
      <w:r w:rsidR="003E1F96">
        <w:rPr>
          <w:sz w:val="18"/>
        </w:rPr>
        <w:t>]</w:t>
      </w:r>
      <w:r>
        <w:rPr>
          <w:sz w:val="18"/>
        </w:rPr>
        <w:t>,</w:t>
      </w:r>
      <w:r w:rsidR="004F02AA">
        <w:rPr>
          <w:sz w:val="18"/>
        </w:rPr>
        <w:t xml:space="preserve"> </w:t>
      </w:r>
      <w:r>
        <w:rPr>
          <w:sz w:val="18"/>
        </w:rPr>
        <w:t xml:space="preserve">w’) in </w:t>
      </w:r>
      <w:r w:rsidR="000376C8">
        <w:rPr>
          <w:sz w:val="18"/>
        </w:rPr>
        <w:t>CHART</w:t>
      </w:r>
      <w:r w:rsidR="00B925DC">
        <w:rPr>
          <w:sz w:val="18"/>
        </w:rPr>
        <w:t xml:space="preserve"> where the G </w:t>
      </w:r>
      <w:r>
        <w:rPr>
          <w:sz w:val="18"/>
        </w:rPr>
        <w:t xml:space="preserve">contains </w:t>
      </w:r>
      <w:r w:rsidR="00B925DC">
        <w:rPr>
          <w:sz w:val="18"/>
        </w:rPr>
        <w:t xml:space="preserve">a </w:t>
      </w:r>
      <w:r w:rsidR="002A45D3">
        <w:rPr>
          <w:sz w:val="18"/>
        </w:rPr>
        <w:t xml:space="preserve">production </w:t>
      </w:r>
      <m:oMath>
        <m:r>
          <w:rPr>
            <w:rFonts w:ascii="Cambria Math" w:hAnsi="Cambria Math"/>
            <w:sz w:val="18"/>
          </w:rPr>
          <m:t>X</m:t>
        </m:r>
        <m:box>
          <m:boxPr>
            <m:opEmu m:val="1"/>
            <m:ctrlPr>
              <w:rPr>
                <w:rFonts w:ascii="Cambria Math" w:eastAsia="SimSun" w:hAnsi="Cambria Math"/>
                <w:i/>
                <w:sz w:val="18"/>
                <w:szCs w:val="20"/>
              </w:rPr>
            </m:ctrlPr>
          </m:boxPr>
          <m:e>
            <m:groupChr>
              <m:groupChrPr>
                <m:chr m:val="→"/>
                <m:vertJc m:val="bot"/>
                <m:ctrlPr>
                  <w:rPr>
                    <w:rFonts w:ascii="Cambria Math" w:eastAsia="SimSun" w:hAnsi="Cambria Math"/>
                    <w:i/>
                    <w:sz w:val="18"/>
                    <w:szCs w:val="20"/>
                  </w:rPr>
                </m:ctrlPr>
              </m:groupChrPr>
              <m:e>
                <m:r>
                  <w:rPr>
                    <w:rFonts w:ascii="Cambria Math" w:hAnsi="Cambria Math"/>
                    <w:sz w:val="18"/>
                  </w:rPr>
                  <m:t>w''</m:t>
                </m:r>
              </m:e>
            </m:groupChr>
          </m:e>
        </m:box>
        <m:r>
          <m:rPr>
            <m:sty m:val="bi"/>
          </m:rPr>
          <w:rPr>
            <w:rFonts w:ascii="Cambria Math" w:hAnsi="Cambria Math"/>
            <w:sz w:val="18"/>
          </w:rPr>
          <m:t>Z</m:t>
        </m:r>
        <m:r>
          <w:rPr>
            <w:rFonts w:ascii="Cambria Math" w:hAnsi="Cambria Math"/>
            <w:sz w:val="18"/>
          </w:rPr>
          <m:t>Y</m:t>
        </m:r>
      </m:oMath>
      <w:r>
        <w:rPr>
          <w:sz w:val="18"/>
        </w:rPr>
        <w:t xml:space="preserve">, add the </w:t>
      </w:r>
      <w:r>
        <w:rPr>
          <w:i/>
          <w:sz w:val="18"/>
        </w:rPr>
        <w:t xml:space="preserve">node </w:t>
      </w:r>
      <w:r>
        <w:rPr>
          <w:sz w:val="18"/>
        </w:rPr>
        <w:t>(X</w:t>
      </w:r>
      <w:r w:rsidR="004F02AA">
        <w:rPr>
          <w:sz w:val="18"/>
        </w:rPr>
        <w:t>[</w:t>
      </w:r>
      <w:r>
        <w:rPr>
          <w:sz w:val="18"/>
        </w:rPr>
        <w:t>k,j</w:t>
      </w:r>
      <w:r w:rsidR="004F02AA">
        <w:rPr>
          <w:sz w:val="18"/>
        </w:rPr>
        <w:t>],</w:t>
      </w:r>
      <w:r>
        <w:rPr>
          <w:sz w:val="18"/>
        </w:rPr>
        <w:t>w+w’+w’’) to AGENDA.</w:t>
      </w:r>
    </w:p>
    <w:p w:rsidR="00143DE6" w:rsidRPr="005E45FB" w:rsidRDefault="00A848E9" w:rsidP="001A4FA5">
      <w:pPr>
        <w:ind w:firstLine="1080"/>
        <w:contextualSpacing/>
        <w:jc w:val="both"/>
        <w:rPr>
          <w:i/>
        </w:rPr>
      </w:pPr>
      <w:r>
        <w:rPr>
          <w:i/>
          <w:sz w:val="18"/>
        </w:rPr>
        <w:t xml:space="preserve">* </w:t>
      </w:r>
      <w:r w:rsidR="00772C80" w:rsidRPr="005E45FB">
        <w:rPr>
          <w:i/>
          <w:sz w:val="18"/>
        </w:rPr>
        <w:t>A</w:t>
      </w:r>
      <w:r w:rsidR="00143DE6" w:rsidRPr="005E45FB">
        <w:rPr>
          <w:i/>
          <w:sz w:val="18"/>
        </w:rPr>
        <w:t>dd</w:t>
      </w:r>
      <w:r w:rsidR="00675AB3">
        <w:rPr>
          <w:i/>
          <w:sz w:val="18"/>
        </w:rPr>
        <w:t xml:space="preserve"> </w:t>
      </w:r>
      <w:r w:rsidR="00143DE6" w:rsidRPr="005E45FB">
        <w:rPr>
          <w:i/>
          <w:sz w:val="18"/>
        </w:rPr>
        <w:t>(</w:t>
      </w:r>
      <w:r w:rsidR="004D31BC" w:rsidRPr="005E45FB">
        <w:rPr>
          <w:i/>
          <w:sz w:val="18"/>
        </w:rPr>
        <w:t>Y</w:t>
      </w:r>
      <w:r w:rsidR="00532401">
        <w:rPr>
          <w:i/>
          <w:sz w:val="18"/>
        </w:rPr>
        <w:t>[</w:t>
      </w:r>
      <w:r w:rsidR="004D31BC" w:rsidRPr="005E45FB">
        <w:rPr>
          <w:i/>
          <w:sz w:val="18"/>
        </w:rPr>
        <w:t>i,j</w:t>
      </w:r>
      <w:r w:rsidR="00532401">
        <w:rPr>
          <w:i/>
          <w:sz w:val="18"/>
        </w:rPr>
        <w:t>]</w:t>
      </w:r>
      <w:r w:rsidR="00FA60D4" w:rsidRPr="005E45FB">
        <w:rPr>
          <w:i/>
          <w:sz w:val="18"/>
        </w:rPr>
        <w:t>,w) to CHART</w:t>
      </w:r>
    </w:p>
    <w:p w:rsidR="0060136B" w:rsidRPr="00F135C7" w:rsidRDefault="00B80A32" w:rsidP="001A4FA5">
      <w:pPr>
        <w:ind w:firstLine="360"/>
        <w:contextualSpacing/>
        <w:jc w:val="both"/>
      </w:pPr>
      <w:r>
        <w:t>Final</w:t>
      </w:r>
      <w:r w:rsidR="0095324B">
        <w:t>ly</w:t>
      </w:r>
      <w:r>
        <w:t xml:space="preserve">, if AGENDA contains an assignment to </w:t>
      </w:r>
      <w:r w:rsidR="0095324B">
        <w:t>S[1,n+1</w:t>
      </w:r>
      <w:r w:rsidR="001A10C0">
        <w:t>] then</w:t>
      </w:r>
      <w:r>
        <w:t xml:space="preserve"> the parsing </w:t>
      </w:r>
      <w:r w:rsidR="001A10C0">
        <w:t>process is</w:t>
      </w:r>
      <w:r>
        <w:t xml:space="preserve"> successful (a parse has been found) else terminate with failure</w:t>
      </w:r>
      <w:r w:rsidR="007254AA">
        <w:t xml:space="preserve"> (there is no parse)</w:t>
      </w:r>
      <w:r>
        <w:t>.</w:t>
      </w:r>
    </w:p>
    <w:p w:rsidR="0056011D" w:rsidRDefault="006F529D" w:rsidP="0056011D">
      <w:pPr>
        <w:pStyle w:val="Heading1"/>
      </w:pPr>
      <w:r>
        <w:t>hierarchical graph method</w:t>
      </w:r>
      <w:r w:rsidR="00F90FB2">
        <w:t xml:space="preserve"> (</w:t>
      </w:r>
      <w:r>
        <w:t>HGM</w:t>
      </w:r>
      <w:r w:rsidR="00F90FB2">
        <w:t>)</w:t>
      </w:r>
    </w:p>
    <w:p w:rsidR="0056011D" w:rsidRDefault="00F1386C" w:rsidP="0056011D">
      <w:pPr>
        <w:pStyle w:val="Heading2"/>
      </w:pPr>
      <w:r>
        <w:t>The context for proposition</w:t>
      </w:r>
    </w:p>
    <w:p w:rsidR="008B403A" w:rsidRPr="00874C98" w:rsidRDefault="00041F0F" w:rsidP="008B403A">
      <w:pPr>
        <w:ind w:firstLine="360"/>
        <w:jc w:val="both"/>
      </w:pPr>
      <w:r>
        <w:t xml:space="preserve">In </w:t>
      </w:r>
      <w:r w:rsidR="006F529D">
        <w:t>new-node generation step</w:t>
      </w:r>
      <w:r>
        <w:t xml:space="preserve"> of A*</w:t>
      </w:r>
      <w:r w:rsidR="008B403A">
        <w:t xml:space="preserve">, </w:t>
      </w:r>
      <w:r w:rsidR="008B403A" w:rsidRPr="00874C98">
        <w:t>here are two situation</w:t>
      </w:r>
      <w:r w:rsidR="008B403A">
        <w:t>s</w:t>
      </w:r>
      <w:r w:rsidR="008B403A" w:rsidRPr="00874C98">
        <w:t xml:space="preserve"> that happened</w:t>
      </w:r>
      <w:r w:rsidR="008B403A">
        <w:t xml:space="preserve"> when combining candidate </w:t>
      </w:r>
      <w:r w:rsidR="008B403A">
        <w:rPr>
          <w:i/>
        </w:rPr>
        <w:t xml:space="preserve">node </w:t>
      </w:r>
      <w:r w:rsidR="008B403A">
        <w:t>with CHART</w:t>
      </w:r>
      <w:r w:rsidR="008B403A" w:rsidRPr="00874C98">
        <w:t>:</w:t>
      </w:r>
    </w:p>
    <w:p w:rsidR="008B403A" w:rsidRPr="00874C98" w:rsidRDefault="008B403A" w:rsidP="008B403A">
      <w:pPr>
        <w:ind w:firstLine="360"/>
        <w:jc w:val="both"/>
      </w:pPr>
      <w:r>
        <w:rPr>
          <w:i/>
        </w:rPr>
        <w:t xml:space="preserve">The relevant production </w:t>
      </w:r>
      <w:r w:rsidRPr="00874C98">
        <w:rPr>
          <w:i/>
        </w:rPr>
        <w:t>is a Chomsky-form,</w:t>
      </w:r>
      <w:r w:rsidRPr="00874C98">
        <w:t xml:space="preserve"> mean</w:t>
      </w:r>
      <w:r>
        <w:t>s</w:t>
      </w:r>
      <w:r w:rsidRPr="00874C98">
        <w:t xml:space="preserve"> that </w:t>
      </w:r>
      <w:r>
        <w:t xml:space="preserve">it </w:t>
      </w:r>
      <w:r w:rsidRPr="00874C98">
        <w:t xml:space="preserve">has </w:t>
      </w:r>
      <w:r w:rsidRPr="00FA0B98">
        <w:rPr>
          <w:i/>
        </w:rPr>
        <w:t>less-than or equal to</w:t>
      </w:r>
      <w:r w:rsidRPr="00874C98">
        <w:t xml:space="preserve"> two el</w:t>
      </w:r>
      <w:r>
        <w:t>e</w:t>
      </w:r>
      <w:r w:rsidRPr="00874C98">
        <w:t>ment</w:t>
      </w:r>
      <w:r>
        <w:t xml:space="preserve">s on the extension part. In this case, </w:t>
      </w:r>
      <w:r w:rsidR="00041F0F">
        <w:t>the combination will perform normally</w:t>
      </w:r>
      <w:r w:rsidRPr="00874C98">
        <w:t xml:space="preserve">. </w:t>
      </w:r>
    </w:p>
    <w:p w:rsidR="00F215B7" w:rsidRDefault="008B403A" w:rsidP="008B403A">
      <w:pPr>
        <w:ind w:firstLine="360"/>
        <w:jc w:val="both"/>
      </w:pPr>
      <w:r>
        <w:rPr>
          <w:i/>
        </w:rPr>
        <w:t>The relevant production</w:t>
      </w:r>
      <w:r w:rsidRPr="00874C98">
        <w:rPr>
          <w:i/>
        </w:rPr>
        <w:t xml:space="preserve"> is not a Chomsky-form; </w:t>
      </w:r>
      <w:r>
        <w:t>it</w:t>
      </w:r>
      <w:r w:rsidRPr="00874C98">
        <w:t xml:space="preserve"> ha</w:t>
      </w:r>
      <w:r>
        <w:t>s</w:t>
      </w:r>
      <w:r w:rsidRPr="00874C98">
        <w:t xml:space="preserve"> more than two element</w:t>
      </w:r>
      <w:r>
        <w:t>s on the extension part. In</w:t>
      </w:r>
      <w:r w:rsidRPr="00874C98">
        <w:t xml:space="preserve"> this case, the parser uses a virtual node</w:t>
      </w:r>
      <w:r>
        <w:t xml:space="preserve"> method (VNM)</w:t>
      </w:r>
      <w:r w:rsidRPr="00874C98">
        <w:t xml:space="preserve"> with the </w:t>
      </w:r>
      <w:r w:rsidRPr="005C0510">
        <w:rPr>
          <w:i/>
        </w:rPr>
        <w:t>wait</w:t>
      </w:r>
      <w:r w:rsidRPr="00874C98">
        <w:t xml:space="preserve"> parameter </w:t>
      </w:r>
      <w:r>
        <w:t xml:space="preserve">which </w:t>
      </w:r>
      <w:r w:rsidRPr="00874C98">
        <w:t>denote</w:t>
      </w:r>
      <w:r>
        <w:t>s</w:t>
      </w:r>
      <w:r w:rsidRPr="00874C98">
        <w:t xml:space="preserve"> the </w:t>
      </w:r>
      <w:r>
        <w:rPr>
          <w:i/>
        </w:rPr>
        <w:t xml:space="preserve">POS tags </w:t>
      </w:r>
      <w:r>
        <w:t>which are remained</w:t>
      </w:r>
      <w:r w:rsidRPr="00874C98">
        <w:t xml:space="preserve"> to complete the </w:t>
      </w:r>
      <w:r w:rsidR="00881F95">
        <w:t>production</w:t>
      </w:r>
      <w:r w:rsidRPr="00874C98">
        <w:t xml:space="preserve">. </w:t>
      </w:r>
    </w:p>
    <w:p w:rsidR="008B403A" w:rsidRPr="00874C98" w:rsidRDefault="00F215B7" w:rsidP="008B403A">
      <w:pPr>
        <w:ind w:firstLine="360"/>
        <w:jc w:val="both"/>
      </w:pPr>
      <w:r>
        <w:t xml:space="preserve">For example, </w:t>
      </w:r>
      <w:r w:rsidR="008B403A">
        <w:t xml:space="preserve">A </w:t>
      </w:r>
      <w:r w:rsidR="00A211A1">
        <w:rPr>
          <w:i/>
        </w:rPr>
        <w:t xml:space="preserve">node </w:t>
      </w:r>
      <w:r>
        <w:t xml:space="preserve">combine with </w:t>
      </w:r>
      <w:r w:rsidR="008B403A">
        <w:t>B</w:t>
      </w:r>
      <w:r w:rsidR="00A211A1">
        <w:t xml:space="preserve"> </w:t>
      </w:r>
      <w:r w:rsidR="00A211A1">
        <w:rPr>
          <w:i/>
        </w:rPr>
        <w:t>node</w:t>
      </w:r>
      <w:r w:rsidR="008B403A">
        <w:t xml:space="preserve"> </w:t>
      </w:r>
      <w:r w:rsidR="008B403A" w:rsidRPr="00874C98">
        <w:t>us</w:t>
      </w:r>
      <w:r w:rsidR="008B403A">
        <w:t>ing a</w:t>
      </w:r>
      <w:r w:rsidR="008B403A" w:rsidRPr="00874C98">
        <w:t xml:space="preserve"> </w:t>
      </w:r>
      <w:r w:rsidR="00881F95">
        <w:t>production</w:t>
      </w:r>
      <w:r w:rsidR="008B403A">
        <w:t xml:space="preserve"> like</w:t>
      </w:r>
      <w:r w:rsidR="008B403A" w:rsidRPr="00874C98">
        <w:t xml:space="preserve"> </w:t>
      </w:r>
      <w:r w:rsidR="008B403A">
        <w:t>“</w:t>
      </w:r>
      <w:r w:rsidR="008B403A" w:rsidRPr="00874C98">
        <w:t>E</w:t>
      </w:r>
      <w:r w:rsidR="008B403A" w:rsidRPr="00874C98">
        <w:rPr>
          <w:rFonts w:ascii="Cambria Math" w:hAnsi="Cambria Math"/>
        </w:rPr>
        <w:t>→</w:t>
      </w:r>
      <w:r w:rsidR="008B403A" w:rsidRPr="00874C98">
        <w:t>A</w:t>
      </w:r>
      <w:r w:rsidR="007702BA">
        <w:t>|</w:t>
      </w:r>
      <w:r w:rsidR="008B403A" w:rsidRPr="00874C98">
        <w:t>B</w:t>
      </w:r>
      <w:r w:rsidR="007702BA">
        <w:t>|</w:t>
      </w:r>
      <w:r w:rsidR="008B403A" w:rsidRPr="00874C98">
        <w:t>C</w:t>
      </w:r>
      <w:r w:rsidR="007702BA">
        <w:t>|</w:t>
      </w:r>
      <w:r w:rsidR="008B403A" w:rsidRPr="00874C98">
        <w:t>D</w:t>
      </w:r>
      <w:r w:rsidR="008B403A">
        <w:t>”</w:t>
      </w:r>
      <w:r>
        <w:t xml:space="preserve"> </w:t>
      </w:r>
      <w:r w:rsidR="008B403A" w:rsidRPr="00874C98">
        <w:t xml:space="preserve">will form </w:t>
      </w:r>
      <w:r w:rsidR="008B403A">
        <w:t>a virtual</w:t>
      </w:r>
      <w:r w:rsidR="008B403A" w:rsidRPr="00874C98">
        <w:t xml:space="preserve"> </w:t>
      </w:r>
      <w:r w:rsidR="008B403A" w:rsidRPr="00874C98">
        <w:rPr>
          <w:i/>
        </w:rPr>
        <w:t xml:space="preserve">node </w:t>
      </w:r>
      <w:r w:rsidR="008B403A" w:rsidRPr="00874C98">
        <w:t>E</w:t>
      </w:r>
      <w:r w:rsidR="008B403A">
        <w:t>[wait = “CD”]</w:t>
      </w:r>
      <w:r w:rsidR="008B403A" w:rsidRPr="00874C98">
        <w:t xml:space="preserve">. Later, if the virtual node </w:t>
      </w:r>
      <w:r w:rsidR="008B403A">
        <w:t>E[wait=”CD”]</w:t>
      </w:r>
      <w:r w:rsidR="008B403A" w:rsidRPr="00874C98">
        <w:t xml:space="preserve"> meet</w:t>
      </w:r>
      <w:r w:rsidR="008B403A">
        <w:t>s</w:t>
      </w:r>
      <w:r w:rsidR="008B403A" w:rsidRPr="00874C98">
        <w:t xml:space="preserve"> C </w:t>
      </w:r>
      <w:r>
        <w:rPr>
          <w:i/>
        </w:rPr>
        <w:t>node</w:t>
      </w:r>
      <w:r w:rsidR="008B403A" w:rsidRPr="00874C98">
        <w:t xml:space="preserve">, the </w:t>
      </w:r>
      <w:r w:rsidR="008B403A" w:rsidRPr="00874C98">
        <w:rPr>
          <w:i/>
        </w:rPr>
        <w:t xml:space="preserve">node </w:t>
      </w:r>
      <w:r w:rsidR="008B403A" w:rsidRPr="00874C98">
        <w:t>E</w:t>
      </w:r>
      <w:r w:rsidR="008B403A">
        <w:t>[wait=“D”]</w:t>
      </w:r>
      <w:r>
        <w:t xml:space="preserve"> will be formed</w:t>
      </w:r>
      <w:r w:rsidR="008B403A" w:rsidRPr="00874C98">
        <w:t>.</w:t>
      </w:r>
    </w:p>
    <w:p w:rsidR="008B403A" w:rsidRPr="00874C98" w:rsidRDefault="008B403A" w:rsidP="008B403A">
      <w:pPr>
        <w:ind w:firstLine="360"/>
        <w:jc w:val="both"/>
      </w:pPr>
      <w:r>
        <w:t>After</w:t>
      </w:r>
      <w:r w:rsidRPr="00874C98">
        <w:t xml:space="preserve"> the parsing process end</w:t>
      </w:r>
      <w:r>
        <w:t>s,</w:t>
      </w:r>
      <w:r w:rsidRPr="00874C98">
        <w:t xml:space="preserve"> </w:t>
      </w:r>
      <w:r>
        <w:t xml:space="preserve">the successful of parsing process will be determined </w:t>
      </w:r>
      <w:r w:rsidRPr="00874C98">
        <w:t xml:space="preserve">if the </w:t>
      </w:r>
      <w:r w:rsidRPr="00874C98">
        <w:rPr>
          <w:i/>
        </w:rPr>
        <w:t>node</w:t>
      </w:r>
      <w:r>
        <w:t xml:space="preserve"> S[1,</w:t>
      </w:r>
      <w:r w:rsidRPr="00874C98">
        <w:t>n</w:t>
      </w:r>
      <w:r>
        <w:t>+1,wait=“”] is</w:t>
      </w:r>
      <w:r w:rsidRPr="00874C98">
        <w:t xml:space="preserve"> founded in CHART</w:t>
      </w:r>
      <w:r>
        <w:t>.</w:t>
      </w:r>
    </w:p>
    <w:p w:rsidR="0062219B" w:rsidRPr="00311108" w:rsidRDefault="008B403A" w:rsidP="0062219B">
      <w:pPr>
        <w:ind w:firstLine="360"/>
        <w:jc w:val="both"/>
      </w:pPr>
      <w:r>
        <w:t>The problem is that the cost</w:t>
      </w:r>
      <w:r w:rsidRPr="00874C98">
        <w:t xml:space="preserve"> of </w:t>
      </w:r>
      <w:r>
        <w:t>VNM is too expensive to deal with</w:t>
      </w:r>
      <w:r w:rsidRPr="00874C98">
        <w:t xml:space="preserve">. </w:t>
      </w:r>
      <w:r>
        <w:t>Bec</w:t>
      </w:r>
      <w:r w:rsidRPr="00874C98">
        <w:t xml:space="preserve">ause of the </w:t>
      </w:r>
      <w:r w:rsidR="006F48B2">
        <w:t xml:space="preserve">huge </w:t>
      </w:r>
      <w:r>
        <w:t xml:space="preserve">grammar </w:t>
      </w:r>
      <w:r w:rsidR="00881F95">
        <w:t>production</w:t>
      </w:r>
      <w:r>
        <w:t>s</w:t>
      </w:r>
      <w:r w:rsidRPr="00874C98">
        <w:t>, th</w:t>
      </w:r>
      <w:r>
        <w:t>e combination using VNM</w:t>
      </w:r>
      <w:r w:rsidRPr="00874C98">
        <w:t xml:space="preserve"> will generate a large </w:t>
      </w:r>
      <w:r>
        <w:t>quantity</w:t>
      </w:r>
      <w:r w:rsidRPr="00874C98">
        <w:t xml:space="preserve"> of </w:t>
      </w:r>
      <w:r w:rsidR="00311108">
        <w:t>virtual</w:t>
      </w:r>
      <w:r w:rsidRPr="00874C98">
        <w:t xml:space="preserve"> </w:t>
      </w:r>
      <w:r w:rsidRPr="00874C98">
        <w:rPr>
          <w:i/>
        </w:rPr>
        <w:t>node</w:t>
      </w:r>
      <w:r>
        <w:rPr>
          <w:i/>
        </w:rPr>
        <w:t>s</w:t>
      </w:r>
      <w:r w:rsidRPr="00874C98">
        <w:rPr>
          <w:i/>
        </w:rPr>
        <w:t>.</w:t>
      </w:r>
    </w:p>
    <w:p w:rsidR="006C6E45" w:rsidRDefault="00F1386C" w:rsidP="006C6E45">
      <w:pPr>
        <w:pStyle w:val="Heading2"/>
      </w:pPr>
      <w:r>
        <w:t xml:space="preserve">The </w:t>
      </w:r>
      <w:r w:rsidR="00B23C34">
        <w:t xml:space="preserve">proposed </w:t>
      </w:r>
      <w:r>
        <w:t>model</w:t>
      </w:r>
    </w:p>
    <w:p w:rsidR="006C6E45" w:rsidRPr="006C6E45" w:rsidRDefault="00F1386C" w:rsidP="006C6E45">
      <w:pPr>
        <w:pStyle w:val="Heading3"/>
      </w:pPr>
      <w:r>
        <w:t>The basic idea</w:t>
      </w:r>
    </w:p>
    <w:p w:rsidR="006C6E45" w:rsidRPr="00874C98" w:rsidRDefault="006F529D" w:rsidP="006C6E45">
      <w:pPr>
        <w:ind w:firstLine="360"/>
        <w:jc w:val="both"/>
      </w:pPr>
      <w:r>
        <w:t>HGM</w:t>
      </w:r>
      <w:r w:rsidR="007F4F67">
        <w:t xml:space="preserve"> uses </w:t>
      </w:r>
      <w:r w:rsidR="007F4F67" w:rsidRPr="00540548">
        <w:rPr>
          <w:i/>
        </w:rPr>
        <w:t>combinable chain</w:t>
      </w:r>
      <w:r w:rsidR="007F4F67">
        <w:t xml:space="preserve"> to overcome the </w:t>
      </w:r>
      <w:r w:rsidR="007F4F67">
        <w:rPr>
          <w:i/>
        </w:rPr>
        <w:t>C</w:t>
      </w:r>
      <w:r w:rsidR="007F4F67" w:rsidRPr="008C0CDC">
        <w:rPr>
          <w:i/>
        </w:rPr>
        <w:t>homsky</w:t>
      </w:r>
      <w:r w:rsidR="007F4F67">
        <w:rPr>
          <w:i/>
        </w:rPr>
        <w:t xml:space="preserve"> </w:t>
      </w:r>
      <w:r w:rsidR="007F4F67" w:rsidRPr="008C0CDC">
        <w:rPr>
          <w:i/>
        </w:rPr>
        <w:t>production</w:t>
      </w:r>
      <w:r w:rsidR="007F4F67" w:rsidRPr="00874C98">
        <w:t xml:space="preserve">. </w:t>
      </w:r>
      <w:r w:rsidR="007F4F67">
        <w:t xml:space="preserve">A </w:t>
      </w:r>
      <w:r w:rsidR="007F4F67" w:rsidRPr="00540548">
        <w:rPr>
          <w:i/>
        </w:rPr>
        <w:t>combinable chain</w:t>
      </w:r>
      <w:r w:rsidR="007F4F67">
        <w:t xml:space="preserve"> is a </w:t>
      </w:r>
      <w:r w:rsidR="007F4F67">
        <w:rPr>
          <w:i/>
        </w:rPr>
        <w:t xml:space="preserve">node </w:t>
      </w:r>
      <w:r w:rsidR="006F48B2">
        <w:t>array</w:t>
      </w:r>
      <w:r w:rsidR="007F4F67">
        <w:rPr>
          <w:i/>
        </w:rPr>
        <w:t xml:space="preserve"> </w:t>
      </w:r>
      <w:r w:rsidR="007F4F67">
        <w:t xml:space="preserve">which has the </w:t>
      </w:r>
      <w:r w:rsidR="00DF49FB">
        <w:t xml:space="preserve">increasing </w:t>
      </w:r>
      <w:r w:rsidR="007F4F67">
        <w:t>continuous position</w:t>
      </w:r>
      <w:r w:rsidR="007F4F67">
        <w:rPr>
          <w:i/>
        </w:rPr>
        <w:t>.</w:t>
      </w:r>
      <w:r w:rsidR="006F48B2">
        <w:t xml:space="preserve"> </w:t>
      </w:r>
      <w:r w:rsidR="007F4F67">
        <w:t xml:space="preserve">In </w:t>
      </w:r>
      <w:r>
        <w:t>HGM</w:t>
      </w:r>
      <w:r w:rsidR="007F4F67">
        <w:t xml:space="preserve"> </w:t>
      </w:r>
      <w:r w:rsidR="007F4F67">
        <w:lastRenderedPageBreak/>
        <w:t>model, all</w:t>
      </w:r>
      <w:r w:rsidR="007F4F67" w:rsidRPr="00874C98">
        <w:t xml:space="preserve"> the </w:t>
      </w:r>
      <w:r w:rsidR="007F4F67">
        <w:t>combinable</w:t>
      </w:r>
      <w:r w:rsidR="007F4F67" w:rsidRPr="00874C98">
        <w:t xml:space="preserve"> chain</w:t>
      </w:r>
      <w:r w:rsidR="007F4F67">
        <w:t>s</w:t>
      </w:r>
      <w:r w:rsidR="007F4F67" w:rsidRPr="00874C98">
        <w:t xml:space="preserve"> </w:t>
      </w:r>
      <w:r w:rsidR="007F4F67">
        <w:t>of a</w:t>
      </w:r>
      <w:r w:rsidR="007F4F67" w:rsidRPr="00874C98">
        <w:t xml:space="preserve"> candidate </w:t>
      </w:r>
      <w:r w:rsidR="007F4F67" w:rsidRPr="00874C98">
        <w:rPr>
          <w:i/>
        </w:rPr>
        <w:t xml:space="preserve">node </w:t>
      </w:r>
      <w:r w:rsidR="007F4F67" w:rsidRPr="00874C98">
        <w:t>and CHART will be</w:t>
      </w:r>
      <w:r w:rsidR="006F48B2">
        <w:t xml:space="preserve"> </w:t>
      </w:r>
      <w:r w:rsidR="00CF6F0D">
        <w:t>processed</w:t>
      </w:r>
      <w:r w:rsidR="006F48B2">
        <w:t xml:space="preserve"> in </w:t>
      </w:r>
      <w:r>
        <w:t>new-node generation step</w:t>
      </w:r>
      <w:r w:rsidR="006F48B2">
        <w:t xml:space="preserve"> </w:t>
      </w:r>
      <w:r w:rsidR="007F4F67">
        <w:t>of A* algorithm</w:t>
      </w:r>
      <w:r w:rsidR="007F4F67" w:rsidRPr="00874C98">
        <w:t>.</w:t>
      </w:r>
    </w:p>
    <w:p w:rsidR="006C6E45" w:rsidRDefault="006C6E45" w:rsidP="006C6E45">
      <w:pPr>
        <w:ind w:firstLine="360"/>
        <w:jc w:val="both"/>
      </w:pPr>
      <w:r w:rsidRPr="00874C98">
        <w:t xml:space="preserve">For instance, the candidate </w:t>
      </w:r>
      <w:r w:rsidR="00C43623">
        <w:rPr>
          <w:i/>
        </w:rPr>
        <w:t>node</w:t>
      </w:r>
      <w:r w:rsidR="00CF6F0D">
        <w:rPr>
          <w:i/>
        </w:rPr>
        <w:t xml:space="preserve"> </w:t>
      </w:r>
      <w:r w:rsidR="00CF6F0D">
        <w:t>is</w:t>
      </w:r>
      <w:r w:rsidR="00C43623">
        <w:rPr>
          <w:i/>
        </w:rPr>
        <w:t xml:space="preserve"> </w:t>
      </w:r>
      <w:r w:rsidR="008C4E3D">
        <w:t>X[7,</w:t>
      </w:r>
      <w:r w:rsidRPr="00874C98">
        <w:t>10</w:t>
      </w:r>
      <w:r w:rsidR="008C4E3D">
        <w:t>]</w:t>
      </w:r>
      <w:r w:rsidRPr="00874C98">
        <w:t xml:space="preserve"> and the </w:t>
      </w:r>
      <w:r w:rsidR="00C43623">
        <w:t xml:space="preserve">content of </w:t>
      </w:r>
      <w:r w:rsidRPr="00874C98">
        <w:t xml:space="preserve">CHART has </w:t>
      </w:r>
      <w:r w:rsidR="00B227B8">
        <w:t xml:space="preserve">been </w:t>
      </w:r>
      <w:r w:rsidR="001A10C0">
        <w:t>shown</w:t>
      </w:r>
      <w:r w:rsidR="001A10C0" w:rsidRPr="00874C98">
        <w:t xml:space="preserve"> </w:t>
      </w:r>
      <w:r w:rsidR="001A10C0">
        <w:t>in</w:t>
      </w:r>
      <w:r>
        <w:t xml:space="preserve"> Table </w:t>
      </w:r>
      <w:r w:rsidR="00CF6F0D">
        <w:t>1</w:t>
      </w:r>
      <w:r>
        <w:t>.</w:t>
      </w:r>
    </w:p>
    <w:p w:rsidR="006C6E45" w:rsidRDefault="00C43623" w:rsidP="006C6E45">
      <w:pPr>
        <w:pStyle w:val="tablehead"/>
        <w:spacing w:before="200"/>
        <w:rPr>
          <w:sz w:val="20"/>
          <w:szCs w:val="20"/>
        </w:rPr>
      </w:pPr>
      <w:r>
        <w:rPr>
          <w:sz w:val="20"/>
          <w:szCs w:val="20"/>
        </w:rPr>
        <w:t xml:space="preserve">the </w:t>
      </w:r>
      <w:r>
        <w:rPr>
          <w:i/>
          <w:sz w:val="20"/>
          <w:szCs w:val="20"/>
        </w:rPr>
        <w:t xml:space="preserve">nodes in </w:t>
      </w:r>
      <w:r w:rsidR="006C6E45" w:rsidRPr="00874C98">
        <w:rPr>
          <w:sz w:val="20"/>
          <w:szCs w:val="20"/>
        </w:rPr>
        <w:t>CHART</w:t>
      </w:r>
    </w:p>
    <w:tbl>
      <w:tblPr>
        <w:tblW w:w="4902" w:type="dxa"/>
        <w:jc w:val="center"/>
        <w:tblInd w:w="10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4"/>
        <w:gridCol w:w="795"/>
        <w:gridCol w:w="795"/>
        <w:gridCol w:w="794"/>
        <w:gridCol w:w="795"/>
        <w:gridCol w:w="929"/>
      </w:tblGrid>
      <w:tr w:rsidR="008C4E3D" w:rsidRPr="008C4E3D" w:rsidTr="00E76018">
        <w:trPr>
          <w:trHeight w:val="173"/>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1</w:t>
            </w:r>
            <w:r w:rsidR="008C4E3D" w:rsidRPr="008C4E3D">
              <w:rPr>
                <w:sz w:val="16"/>
                <w:szCs w:val="18"/>
              </w:rPr>
              <w:t>[1,8]</w:t>
            </w:r>
          </w:p>
        </w:tc>
        <w:tc>
          <w:tcPr>
            <w:tcW w:w="795" w:type="dxa"/>
          </w:tcPr>
          <w:p w:rsidR="006C6E45" w:rsidRPr="008C4E3D" w:rsidRDefault="006C6E45" w:rsidP="00E76018">
            <w:pPr>
              <w:ind w:left="-90" w:right="-108"/>
              <w:rPr>
                <w:sz w:val="16"/>
                <w:szCs w:val="18"/>
              </w:rPr>
            </w:pPr>
            <w:r w:rsidRPr="008C4E3D">
              <w:rPr>
                <w:sz w:val="16"/>
                <w:szCs w:val="18"/>
              </w:rPr>
              <w:t>X</w:t>
            </w:r>
            <w:r w:rsidRPr="008C4E3D">
              <w:rPr>
                <w:sz w:val="16"/>
                <w:szCs w:val="18"/>
                <w:vertAlign w:val="subscript"/>
              </w:rPr>
              <w:t>2</w:t>
            </w:r>
            <w:r w:rsidR="008C4E3D" w:rsidRPr="008C4E3D">
              <w:rPr>
                <w:sz w:val="16"/>
                <w:szCs w:val="18"/>
              </w:rPr>
              <w:t>[6,16]</w:t>
            </w:r>
          </w:p>
        </w:tc>
        <w:tc>
          <w:tcPr>
            <w:tcW w:w="795" w:type="dxa"/>
          </w:tcPr>
          <w:p w:rsidR="006C6E45" w:rsidRPr="008C4E3D" w:rsidRDefault="006C6E45" w:rsidP="00E76018">
            <w:pPr>
              <w:ind w:left="-37" w:right="-100"/>
              <w:rPr>
                <w:sz w:val="16"/>
                <w:szCs w:val="18"/>
              </w:rPr>
            </w:pPr>
            <w:r w:rsidRPr="008C4E3D">
              <w:rPr>
                <w:sz w:val="16"/>
                <w:szCs w:val="18"/>
              </w:rPr>
              <w:t>X</w:t>
            </w:r>
            <w:r w:rsidRPr="008C4E3D">
              <w:rPr>
                <w:sz w:val="16"/>
                <w:szCs w:val="18"/>
                <w:vertAlign w:val="subscript"/>
              </w:rPr>
              <w:t>3</w:t>
            </w:r>
            <w:r w:rsidR="008C4E3D" w:rsidRPr="008C4E3D">
              <w:rPr>
                <w:sz w:val="16"/>
                <w:szCs w:val="18"/>
              </w:rPr>
              <w:t>[13,35]</w:t>
            </w:r>
          </w:p>
        </w:tc>
        <w:tc>
          <w:tcPr>
            <w:tcW w:w="794" w:type="dxa"/>
          </w:tcPr>
          <w:p w:rsidR="006C6E45" w:rsidRPr="008C4E3D" w:rsidRDefault="006C6E45" w:rsidP="00E76018">
            <w:pPr>
              <w:ind w:left="-41" w:right="-127"/>
              <w:rPr>
                <w:sz w:val="16"/>
                <w:szCs w:val="18"/>
              </w:rPr>
            </w:pPr>
            <w:r w:rsidRPr="008C4E3D">
              <w:rPr>
                <w:sz w:val="16"/>
                <w:szCs w:val="18"/>
              </w:rPr>
              <w:t>X</w:t>
            </w:r>
            <w:r w:rsidRPr="008C4E3D">
              <w:rPr>
                <w:sz w:val="16"/>
                <w:szCs w:val="18"/>
                <w:vertAlign w:val="subscript"/>
              </w:rPr>
              <w:t>4</w:t>
            </w:r>
            <w:r w:rsidR="008C4E3D" w:rsidRPr="008C4E3D">
              <w:rPr>
                <w:sz w:val="16"/>
                <w:szCs w:val="18"/>
              </w:rPr>
              <w:t>[5,20]</w:t>
            </w:r>
          </w:p>
        </w:tc>
        <w:tc>
          <w:tcPr>
            <w:tcW w:w="795" w:type="dxa"/>
          </w:tcPr>
          <w:p w:rsidR="006C6E45" w:rsidRPr="00E76018" w:rsidRDefault="006C6E45" w:rsidP="00E76018">
            <w:pPr>
              <w:ind w:left="-83" w:right="-139"/>
              <w:rPr>
                <w:b/>
                <w:sz w:val="16"/>
                <w:szCs w:val="18"/>
              </w:rPr>
            </w:pPr>
            <w:r w:rsidRPr="00E76018">
              <w:rPr>
                <w:b/>
                <w:sz w:val="16"/>
                <w:szCs w:val="18"/>
              </w:rPr>
              <w:t>X</w:t>
            </w:r>
            <w:r w:rsidRPr="00E76018">
              <w:rPr>
                <w:b/>
                <w:sz w:val="16"/>
                <w:szCs w:val="18"/>
                <w:vertAlign w:val="subscript"/>
              </w:rPr>
              <w:t>5</w:t>
            </w:r>
            <w:r w:rsidR="008C4E3D" w:rsidRPr="00E76018">
              <w:rPr>
                <w:b/>
                <w:sz w:val="16"/>
                <w:szCs w:val="18"/>
              </w:rPr>
              <w:t>[2,7]</w:t>
            </w:r>
          </w:p>
        </w:tc>
        <w:tc>
          <w:tcPr>
            <w:tcW w:w="929" w:type="dxa"/>
          </w:tcPr>
          <w:p w:rsidR="006C6E45" w:rsidRPr="00E76018" w:rsidRDefault="006C6E45" w:rsidP="00E76018">
            <w:pPr>
              <w:rPr>
                <w:b/>
                <w:sz w:val="16"/>
                <w:szCs w:val="18"/>
              </w:rPr>
            </w:pPr>
            <w:r w:rsidRPr="00E76018">
              <w:rPr>
                <w:b/>
                <w:sz w:val="16"/>
                <w:szCs w:val="18"/>
              </w:rPr>
              <w:t>X</w:t>
            </w:r>
            <w:r w:rsidRPr="00E76018">
              <w:rPr>
                <w:b/>
                <w:sz w:val="16"/>
                <w:szCs w:val="18"/>
                <w:vertAlign w:val="subscript"/>
              </w:rPr>
              <w:t>6</w:t>
            </w:r>
            <w:r w:rsidR="008C4E3D" w:rsidRPr="00E76018">
              <w:rPr>
                <w:b/>
                <w:sz w:val="16"/>
                <w:szCs w:val="18"/>
              </w:rPr>
              <w:t>[10,11]</w:t>
            </w:r>
          </w:p>
        </w:tc>
      </w:tr>
      <w:tr w:rsidR="008C4E3D" w:rsidRPr="008C4E3D" w:rsidTr="00E76018">
        <w:trPr>
          <w:trHeight w:val="173"/>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7</w:t>
            </w:r>
            <w:r w:rsidR="008C4E3D" w:rsidRPr="008C4E3D">
              <w:rPr>
                <w:sz w:val="16"/>
                <w:szCs w:val="18"/>
              </w:rPr>
              <w:t>[8,27]</w:t>
            </w:r>
          </w:p>
        </w:tc>
        <w:tc>
          <w:tcPr>
            <w:tcW w:w="795" w:type="dxa"/>
          </w:tcPr>
          <w:p w:rsidR="006C6E45" w:rsidRPr="008C4E3D" w:rsidRDefault="006C6E45" w:rsidP="00E76018">
            <w:pPr>
              <w:ind w:left="-90" w:right="-108"/>
              <w:rPr>
                <w:sz w:val="16"/>
                <w:szCs w:val="18"/>
              </w:rPr>
            </w:pPr>
            <w:r w:rsidRPr="008C4E3D">
              <w:rPr>
                <w:sz w:val="16"/>
                <w:szCs w:val="18"/>
              </w:rPr>
              <w:t>X</w:t>
            </w:r>
            <w:r w:rsidRPr="008C4E3D">
              <w:rPr>
                <w:sz w:val="16"/>
                <w:szCs w:val="18"/>
                <w:vertAlign w:val="subscript"/>
              </w:rPr>
              <w:t>8</w:t>
            </w:r>
            <w:r w:rsidR="008C4E3D" w:rsidRPr="008C4E3D">
              <w:rPr>
                <w:sz w:val="16"/>
                <w:szCs w:val="18"/>
              </w:rPr>
              <w:t>[2,21]</w:t>
            </w:r>
          </w:p>
        </w:tc>
        <w:tc>
          <w:tcPr>
            <w:tcW w:w="795" w:type="dxa"/>
          </w:tcPr>
          <w:p w:rsidR="006C6E45" w:rsidRPr="008C4E3D" w:rsidRDefault="006C6E45" w:rsidP="00E76018">
            <w:pPr>
              <w:ind w:left="-37" w:right="-100"/>
              <w:rPr>
                <w:sz w:val="16"/>
                <w:szCs w:val="18"/>
              </w:rPr>
            </w:pPr>
            <w:r w:rsidRPr="008C4E3D">
              <w:rPr>
                <w:sz w:val="16"/>
                <w:szCs w:val="18"/>
              </w:rPr>
              <w:t>X</w:t>
            </w:r>
            <w:r w:rsidRPr="008C4E3D">
              <w:rPr>
                <w:sz w:val="16"/>
                <w:szCs w:val="18"/>
                <w:vertAlign w:val="subscript"/>
              </w:rPr>
              <w:t>9</w:t>
            </w:r>
            <w:r w:rsidR="008C4E3D" w:rsidRPr="008C4E3D">
              <w:rPr>
                <w:sz w:val="16"/>
                <w:szCs w:val="18"/>
              </w:rPr>
              <w:t>[9,11]</w:t>
            </w:r>
          </w:p>
        </w:tc>
        <w:tc>
          <w:tcPr>
            <w:tcW w:w="794" w:type="dxa"/>
          </w:tcPr>
          <w:p w:rsidR="006C6E45" w:rsidRPr="008C4E3D" w:rsidRDefault="006C6E45" w:rsidP="00E76018">
            <w:pPr>
              <w:ind w:left="-41" w:right="-127"/>
              <w:rPr>
                <w:sz w:val="16"/>
                <w:szCs w:val="18"/>
              </w:rPr>
            </w:pPr>
            <w:r w:rsidRPr="008C4E3D">
              <w:rPr>
                <w:sz w:val="16"/>
                <w:szCs w:val="18"/>
              </w:rPr>
              <w:t>X</w:t>
            </w:r>
            <w:r w:rsidRPr="008C4E3D">
              <w:rPr>
                <w:sz w:val="16"/>
                <w:szCs w:val="18"/>
                <w:vertAlign w:val="subscript"/>
              </w:rPr>
              <w:t>10</w:t>
            </w:r>
            <w:r w:rsidR="008C4E3D" w:rsidRPr="008C4E3D">
              <w:rPr>
                <w:sz w:val="16"/>
                <w:szCs w:val="18"/>
              </w:rPr>
              <w:t>[2,13]</w:t>
            </w:r>
          </w:p>
        </w:tc>
        <w:tc>
          <w:tcPr>
            <w:tcW w:w="795" w:type="dxa"/>
          </w:tcPr>
          <w:p w:rsidR="006C6E45" w:rsidRPr="008C4E3D" w:rsidRDefault="006C6E45" w:rsidP="00E76018">
            <w:pPr>
              <w:ind w:left="-83" w:right="-139"/>
              <w:rPr>
                <w:sz w:val="16"/>
                <w:szCs w:val="18"/>
              </w:rPr>
            </w:pPr>
            <w:r w:rsidRPr="008C4E3D">
              <w:rPr>
                <w:sz w:val="16"/>
                <w:szCs w:val="18"/>
              </w:rPr>
              <w:t>X</w:t>
            </w:r>
            <w:r w:rsidRPr="008C4E3D">
              <w:rPr>
                <w:sz w:val="16"/>
                <w:szCs w:val="18"/>
                <w:vertAlign w:val="subscript"/>
              </w:rPr>
              <w:t>11</w:t>
            </w:r>
            <w:r w:rsidR="008C4E3D" w:rsidRPr="008C4E3D">
              <w:rPr>
                <w:sz w:val="16"/>
                <w:szCs w:val="18"/>
              </w:rPr>
              <w:t>[6,14]</w:t>
            </w:r>
          </w:p>
        </w:tc>
        <w:tc>
          <w:tcPr>
            <w:tcW w:w="929" w:type="dxa"/>
          </w:tcPr>
          <w:p w:rsidR="006C6E45" w:rsidRPr="008C4E3D" w:rsidRDefault="006C6E45" w:rsidP="00E76018">
            <w:pPr>
              <w:rPr>
                <w:sz w:val="16"/>
                <w:szCs w:val="18"/>
              </w:rPr>
            </w:pPr>
            <w:r w:rsidRPr="008C4E3D">
              <w:rPr>
                <w:sz w:val="16"/>
                <w:szCs w:val="18"/>
              </w:rPr>
              <w:t>X</w:t>
            </w:r>
            <w:r w:rsidRPr="008C4E3D">
              <w:rPr>
                <w:sz w:val="16"/>
                <w:szCs w:val="18"/>
                <w:vertAlign w:val="subscript"/>
              </w:rPr>
              <w:t>12</w:t>
            </w:r>
            <w:r w:rsidR="008C4E3D" w:rsidRPr="008C4E3D">
              <w:rPr>
                <w:sz w:val="16"/>
                <w:szCs w:val="18"/>
              </w:rPr>
              <w:t>[15,26]</w:t>
            </w:r>
          </w:p>
        </w:tc>
      </w:tr>
      <w:tr w:rsidR="008C4E3D" w:rsidRPr="008C4E3D" w:rsidTr="00E76018">
        <w:trPr>
          <w:trHeight w:val="197"/>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13</w:t>
            </w:r>
            <w:r w:rsidR="008C4E3D" w:rsidRPr="008C4E3D">
              <w:rPr>
                <w:sz w:val="16"/>
                <w:szCs w:val="18"/>
              </w:rPr>
              <w:t>[14,23]</w:t>
            </w:r>
          </w:p>
        </w:tc>
        <w:tc>
          <w:tcPr>
            <w:tcW w:w="795" w:type="dxa"/>
          </w:tcPr>
          <w:p w:rsidR="006C6E45" w:rsidRPr="008C4E3D" w:rsidRDefault="006C6E45" w:rsidP="00E76018">
            <w:pPr>
              <w:ind w:left="-90" w:right="-108"/>
              <w:rPr>
                <w:sz w:val="16"/>
                <w:szCs w:val="18"/>
              </w:rPr>
            </w:pPr>
            <w:r w:rsidRPr="008C4E3D">
              <w:rPr>
                <w:sz w:val="16"/>
                <w:szCs w:val="18"/>
              </w:rPr>
              <w:t>X</w:t>
            </w:r>
            <w:r w:rsidRPr="008C4E3D">
              <w:rPr>
                <w:sz w:val="16"/>
                <w:szCs w:val="18"/>
                <w:vertAlign w:val="subscript"/>
              </w:rPr>
              <w:t>14</w:t>
            </w:r>
            <w:r w:rsidR="008C4E3D" w:rsidRPr="008C4E3D">
              <w:rPr>
                <w:sz w:val="16"/>
                <w:szCs w:val="18"/>
              </w:rPr>
              <w:t>[5,18]</w:t>
            </w:r>
          </w:p>
        </w:tc>
        <w:tc>
          <w:tcPr>
            <w:tcW w:w="795" w:type="dxa"/>
          </w:tcPr>
          <w:p w:rsidR="006C6E45" w:rsidRPr="00E76018" w:rsidRDefault="006C6E45" w:rsidP="00E76018">
            <w:pPr>
              <w:ind w:left="-37" w:right="-100"/>
              <w:rPr>
                <w:b/>
                <w:sz w:val="16"/>
                <w:szCs w:val="18"/>
              </w:rPr>
            </w:pPr>
            <w:r w:rsidRPr="00E76018">
              <w:rPr>
                <w:b/>
                <w:sz w:val="16"/>
                <w:szCs w:val="18"/>
              </w:rPr>
              <w:t>X</w:t>
            </w:r>
            <w:r w:rsidRPr="00E76018">
              <w:rPr>
                <w:b/>
                <w:sz w:val="16"/>
                <w:szCs w:val="18"/>
                <w:vertAlign w:val="subscript"/>
              </w:rPr>
              <w:t>15</w:t>
            </w:r>
            <w:r w:rsidR="008C4E3D" w:rsidRPr="00E76018">
              <w:rPr>
                <w:b/>
                <w:sz w:val="16"/>
                <w:szCs w:val="18"/>
              </w:rPr>
              <w:t>[1,7]</w:t>
            </w:r>
          </w:p>
        </w:tc>
        <w:tc>
          <w:tcPr>
            <w:tcW w:w="794" w:type="dxa"/>
          </w:tcPr>
          <w:p w:rsidR="006C6E45" w:rsidRPr="008C4E3D" w:rsidRDefault="006C6E45" w:rsidP="00E76018">
            <w:pPr>
              <w:ind w:left="-41" w:right="-127"/>
              <w:rPr>
                <w:sz w:val="16"/>
                <w:szCs w:val="18"/>
              </w:rPr>
            </w:pPr>
            <w:r w:rsidRPr="008C4E3D">
              <w:rPr>
                <w:sz w:val="16"/>
                <w:szCs w:val="18"/>
              </w:rPr>
              <w:t>X</w:t>
            </w:r>
            <w:r w:rsidRPr="008C4E3D">
              <w:rPr>
                <w:sz w:val="16"/>
                <w:szCs w:val="18"/>
                <w:vertAlign w:val="subscript"/>
              </w:rPr>
              <w:t>16</w:t>
            </w:r>
            <w:r w:rsidR="008C4E3D" w:rsidRPr="008C4E3D">
              <w:rPr>
                <w:sz w:val="16"/>
                <w:szCs w:val="18"/>
              </w:rPr>
              <w:t>[9,16]</w:t>
            </w:r>
          </w:p>
        </w:tc>
        <w:tc>
          <w:tcPr>
            <w:tcW w:w="795" w:type="dxa"/>
          </w:tcPr>
          <w:p w:rsidR="006C6E45" w:rsidRPr="008C4E3D" w:rsidRDefault="006C6E45" w:rsidP="00E76018">
            <w:pPr>
              <w:ind w:left="-83" w:right="-139"/>
              <w:rPr>
                <w:sz w:val="16"/>
                <w:szCs w:val="18"/>
              </w:rPr>
            </w:pPr>
            <w:r w:rsidRPr="008C4E3D">
              <w:rPr>
                <w:sz w:val="16"/>
                <w:szCs w:val="18"/>
              </w:rPr>
              <w:t>X</w:t>
            </w:r>
            <w:r w:rsidRPr="008C4E3D">
              <w:rPr>
                <w:sz w:val="16"/>
                <w:szCs w:val="18"/>
                <w:vertAlign w:val="subscript"/>
              </w:rPr>
              <w:t>17</w:t>
            </w:r>
            <w:r w:rsidR="008C4E3D" w:rsidRPr="008C4E3D">
              <w:rPr>
                <w:sz w:val="16"/>
                <w:szCs w:val="18"/>
              </w:rPr>
              <w:t>[12,17]</w:t>
            </w:r>
          </w:p>
        </w:tc>
        <w:tc>
          <w:tcPr>
            <w:tcW w:w="929" w:type="dxa"/>
          </w:tcPr>
          <w:p w:rsidR="006C6E45" w:rsidRPr="008C4E3D" w:rsidRDefault="006C6E45" w:rsidP="00E76018">
            <w:pPr>
              <w:rPr>
                <w:sz w:val="16"/>
                <w:szCs w:val="18"/>
              </w:rPr>
            </w:pPr>
            <w:r w:rsidRPr="008C4E3D">
              <w:rPr>
                <w:sz w:val="16"/>
                <w:szCs w:val="18"/>
              </w:rPr>
              <w:t>X</w:t>
            </w:r>
            <w:r w:rsidRPr="008C4E3D">
              <w:rPr>
                <w:sz w:val="16"/>
                <w:szCs w:val="18"/>
                <w:vertAlign w:val="subscript"/>
              </w:rPr>
              <w:t>18</w:t>
            </w:r>
            <w:r w:rsidR="008C4E3D" w:rsidRPr="008C4E3D">
              <w:rPr>
                <w:sz w:val="16"/>
                <w:szCs w:val="18"/>
              </w:rPr>
              <w:t>[7,18]</w:t>
            </w:r>
          </w:p>
        </w:tc>
      </w:tr>
      <w:tr w:rsidR="008C4E3D" w:rsidRPr="008C4E3D" w:rsidTr="00E76018">
        <w:trPr>
          <w:trHeight w:val="206"/>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19</w:t>
            </w:r>
            <w:r w:rsidR="008C4E3D" w:rsidRPr="008C4E3D">
              <w:rPr>
                <w:sz w:val="16"/>
                <w:szCs w:val="18"/>
              </w:rPr>
              <w:t>[6,25]</w:t>
            </w:r>
          </w:p>
        </w:tc>
        <w:tc>
          <w:tcPr>
            <w:tcW w:w="795" w:type="dxa"/>
          </w:tcPr>
          <w:p w:rsidR="006C6E45" w:rsidRPr="00E76018" w:rsidRDefault="006C6E45" w:rsidP="00E76018">
            <w:pPr>
              <w:ind w:left="-90" w:right="-108"/>
              <w:rPr>
                <w:b/>
                <w:sz w:val="16"/>
                <w:szCs w:val="18"/>
              </w:rPr>
            </w:pPr>
            <w:r w:rsidRPr="00E76018">
              <w:rPr>
                <w:b/>
                <w:sz w:val="16"/>
                <w:szCs w:val="18"/>
              </w:rPr>
              <w:t>X</w:t>
            </w:r>
            <w:r w:rsidRPr="00E76018">
              <w:rPr>
                <w:b/>
                <w:sz w:val="16"/>
                <w:szCs w:val="18"/>
                <w:vertAlign w:val="subscript"/>
              </w:rPr>
              <w:t>20</w:t>
            </w:r>
            <w:r w:rsidR="008C4E3D" w:rsidRPr="00E76018">
              <w:rPr>
                <w:b/>
                <w:sz w:val="16"/>
                <w:szCs w:val="18"/>
              </w:rPr>
              <w:t>[13,26]</w:t>
            </w:r>
          </w:p>
        </w:tc>
        <w:tc>
          <w:tcPr>
            <w:tcW w:w="795" w:type="dxa"/>
          </w:tcPr>
          <w:p w:rsidR="006C6E45" w:rsidRPr="00E76018" w:rsidRDefault="006C6E45" w:rsidP="00E76018">
            <w:pPr>
              <w:ind w:left="-37" w:right="-100"/>
              <w:rPr>
                <w:b/>
                <w:sz w:val="16"/>
                <w:szCs w:val="18"/>
              </w:rPr>
            </w:pPr>
            <w:r w:rsidRPr="00E76018">
              <w:rPr>
                <w:b/>
                <w:sz w:val="16"/>
                <w:szCs w:val="18"/>
              </w:rPr>
              <w:t>X</w:t>
            </w:r>
            <w:r w:rsidRPr="00E76018">
              <w:rPr>
                <w:b/>
                <w:sz w:val="16"/>
                <w:szCs w:val="18"/>
                <w:vertAlign w:val="subscript"/>
              </w:rPr>
              <w:t>21</w:t>
            </w:r>
            <w:r w:rsidR="008C4E3D" w:rsidRPr="00E76018">
              <w:rPr>
                <w:b/>
                <w:sz w:val="16"/>
                <w:szCs w:val="18"/>
              </w:rPr>
              <w:t>[11,26]</w:t>
            </w:r>
          </w:p>
        </w:tc>
        <w:tc>
          <w:tcPr>
            <w:tcW w:w="794" w:type="dxa"/>
          </w:tcPr>
          <w:p w:rsidR="006C6E45" w:rsidRPr="008C4E3D" w:rsidRDefault="006C6E45" w:rsidP="00E76018">
            <w:pPr>
              <w:ind w:left="-41" w:right="-127"/>
              <w:rPr>
                <w:sz w:val="16"/>
                <w:szCs w:val="18"/>
              </w:rPr>
            </w:pPr>
            <w:r w:rsidRPr="008C4E3D">
              <w:rPr>
                <w:sz w:val="16"/>
                <w:szCs w:val="18"/>
              </w:rPr>
              <w:t>X</w:t>
            </w:r>
            <w:r w:rsidRPr="008C4E3D">
              <w:rPr>
                <w:sz w:val="16"/>
                <w:szCs w:val="18"/>
                <w:vertAlign w:val="subscript"/>
              </w:rPr>
              <w:t>22</w:t>
            </w:r>
            <w:r w:rsidR="008C4E3D" w:rsidRPr="008C4E3D">
              <w:rPr>
                <w:sz w:val="16"/>
                <w:szCs w:val="18"/>
              </w:rPr>
              <w:t>[9,24]</w:t>
            </w:r>
          </w:p>
        </w:tc>
        <w:tc>
          <w:tcPr>
            <w:tcW w:w="795" w:type="dxa"/>
          </w:tcPr>
          <w:p w:rsidR="006C6E45" w:rsidRPr="00E76018" w:rsidRDefault="006C6E45" w:rsidP="00E76018">
            <w:pPr>
              <w:ind w:left="-83" w:right="-139"/>
              <w:rPr>
                <w:b/>
                <w:sz w:val="16"/>
                <w:szCs w:val="18"/>
              </w:rPr>
            </w:pPr>
            <w:r w:rsidRPr="00E76018">
              <w:rPr>
                <w:b/>
                <w:sz w:val="16"/>
                <w:szCs w:val="18"/>
              </w:rPr>
              <w:t>X</w:t>
            </w:r>
            <w:r w:rsidRPr="00E76018">
              <w:rPr>
                <w:b/>
                <w:sz w:val="16"/>
                <w:szCs w:val="18"/>
                <w:vertAlign w:val="subscript"/>
              </w:rPr>
              <w:t>23</w:t>
            </w:r>
            <w:r w:rsidR="008C4E3D" w:rsidRPr="00E76018">
              <w:rPr>
                <w:b/>
                <w:sz w:val="16"/>
                <w:szCs w:val="18"/>
              </w:rPr>
              <w:t>[11,20]</w:t>
            </w:r>
          </w:p>
        </w:tc>
        <w:tc>
          <w:tcPr>
            <w:tcW w:w="929" w:type="dxa"/>
          </w:tcPr>
          <w:p w:rsidR="006C6E45" w:rsidRPr="008C4E3D" w:rsidRDefault="006C6E45" w:rsidP="00E76018">
            <w:pPr>
              <w:rPr>
                <w:sz w:val="16"/>
                <w:szCs w:val="18"/>
              </w:rPr>
            </w:pPr>
            <w:r w:rsidRPr="008C4E3D">
              <w:rPr>
                <w:sz w:val="16"/>
                <w:szCs w:val="18"/>
              </w:rPr>
              <w:t>X</w:t>
            </w:r>
            <w:r w:rsidRPr="008C4E3D">
              <w:rPr>
                <w:sz w:val="16"/>
                <w:szCs w:val="18"/>
                <w:vertAlign w:val="subscript"/>
              </w:rPr>
              <w:t>24</w:t>
            </w:r>
            <w:r w:rsidR="008C4E3D" w:rsidRPr="008C4E3D">
              <w:rPr>
                <w:sz w:val="16"/>
                <w:szCs w:val="18"/>
              </w:rPr>
              <w:t>[8,18]</w:t>
            </w:r>
          </w:p>
        </w:tc>
      </w:tr>
      <w:tr w:rsidR="008C4E3D" w:rsidRPr="008C4E3D" w:rsidTr="00E76018">
        <w:trPr>
          <w:trHeight w:val="206"/>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25</w:t>
            </w:r>
            <w:r w:rsidR="008C4E3D" w:rsidRPr="008C4E3D">
              <w:rPr>
                <w:sz w:val="16"/>
                <w:szCs w:val="18"/>
              </w:rPr>
              <w:t>[7,16]</w:t>
            </w:r>
          </w:p>
        </w:tc>
        <w:tc>
          <w:tcPr>
            <w:tcW w:w="795" w:type="dxa"/>
          </w:tcPr>
          <w:p w:rsidR="006C6E45" w:rsidRPr="008C4E3D" w:rsidRDefault="006C6E45" w:rsidP="00E76018">
            <w:pPr>
              <w:ind w:left="-90" w:right="-108"/>
              <w:rPr>
                <w:sz w:val="16"/>
                <w:szCs w:val="18"/>
              </w:rPr>
            </w:pPr>
            <w:r w:rsidRPr="008C4E3D">
              <w:rPr>
                <w:sz w:val="16"/>
                <w:szCs w:val="18"/>
              </w:rPr>
              <w:t>X</w:t>
            </w:r>
            <w:r w:rsidRPr="008C4E3D">
              <w:rPr>
                <w:sz w:val="16"/>
                <w:szCs w:val="18"/>
                <w:vertAlign w:val="subscript"/>
              </w:rPr>
              <w:t>26</w:t>
            </w:r>
            <w:r w:rsidR="008C4E3D" w:rsidRPr="008C4E3D">
              <w:rPr>
                <w:sz w:val="16"/>
                <w:szCs w:val="18"/>
              </w:rPr>
              <w:t>[14,16]</w:t>
            </w:r>
          </w:p>
        </w:tc>
        <w:tc>
          <w:tcPr>
            <w:tcW w:w="795" w:type="dxa"/>
          </w:tcPr>
          <w:p w:rsidR="006C6E45" w:rsidRPr="008C4E3D" w:rsidRDefault="006C6E45" w:rsidP="00E76018">
            <w:pPr>
              <w:ind w:left="-37" w:right="-100"/>
              <w:rPr>
                <w:sz w:val="16"/>
                <w:szCs w:val="18"/>
              </w:rPr>
            </w:pPr>
            <w:r w:rsidRPr="008C4E3D">
              <w:rPr>
                <w:sz w:val="16"/>
                <w:szCs w:val="18"/>
              </w:rPr>
              <w:t>X</w:t>
            </w:r>
            <w:r w:rsidRPr="008C4E3D">
              <w:rPr>
                <w:sz w:val="16"/>
                <w:szCs w:val="18"/>
                <w:vertAlign w:val="subscript"/>
              </w:rPr>
              <w:t>27</w:t>
            </w:r>
            <w:r w:rsidR="008C4E3D" w:rsidRPr="008C4E3D">
              <w:rPr>
                <w:sz w:val="16"/>
                <w:szCs w:val="18"/>
              </w:rPr>
              <w:t>[4,6]</w:t>
            </w:r>
          </w:p>
        </w:tc>
        <w:tc>
          <w:tcPr>
            <w:tcW w:w="794" w:type="dxa"/>
          </w:tcPr>
          <w:p w:rsidR="006C6E45" w:rsidRPr="00E76018" w:rsidRDefault="006C6E45" w:rsidP="00E76018">
            <w:pPr>
              <w:ind w:left="-41" w:right="-127"/>
              <w:rPr>
                <w:b/>
                <w:sz w:val="16"/>
                <w:szCs w:val="18"/>
              </w:rPr>
            </w:pPr>
            <w:r w:rsidRPr="00E76018">
              <w:rPr>
                <w:b/>
                <w:sz w:val="16"/>
                <w:szCs w:val="18"/>
              </w:rPr>
              <w:t>X</w:t>
            </w:r>
            <w:r w:rsidRPr="00E76018">
              <w:rPr>
                <w:b/>
                <w:sz w:val="16"/>
                <w:szCs w:val="18"/>
                <w:vertAlign w:val="subscript"/>
              </w:rPr>
              <w:t>28</w:t>
            </w:r>
            <w:r w:rsidR="008C4E3D" w:rsidRPr="00E76018">
              <w:rPr>
                <w:b/>
                <w:sz w:val="16"/>
                <w:szCs w:val="18"/>
              </w:rPr>
              <w:t>[13,21]</w:t>
            </w:r>
          </w:p>
        </w:tc>
        <w:tc>
          <w:tcPr>
            <w:tcW w:w="795" w:type="dxa"/>
          </w:tcPr>
          <w:p w:rsidR="006C6E45" w:rsidRPr="008C4E3D" w:rsidRDefault="006C6E45" w:rsidP="00E76018">
            <w:pPr>
              <w:ind w:left="-83" w:right="-139"/>
              <w:rPr>
                <w:sz w:val="16"/>
                <w:szCs w:val="18"/>
              </w:rPr>
            </w:pPr>
            <w:r w:rsidRPr="008C4E3D">
              <w:rPr>
                <w:sz w:val="16"/>
                <w:szCs w:val="18"/>
              </w:rPr>
              <w:t>X</w:t>
            </w:r>
            <w:r w:rsidRPr="008C4E3D">
              <w:rPr>
                <w:sz w:val="16"/>
                <w:szCs w:val="18"/>
                <w:vertAlign w:val="subscript"/>
              </w:rPr>
              <w:t>29</w:t>
            </w:r>
            <w:r w:rsidR="008C4E3D" w:rsidRPr="008C4E3D">
              <w:rPr>
                <w:sz w:val="16"/>
                <w:szCs w:val="18"/>
              </w:rPr>
              <w:t>[4,8]</w:t>
            </w:r>
          </w:p>
        </w:tc>
        <w:tc>
          <w:tcPr>
            <w:tcW w:w="929" w:type="dxa"/>
          </w:tcPr>
          <w:p w:rsidR="006C6E45" w:rsidRPr="00E76018" w:rsidRDefault="006C6E45" w:rsidP="00E76018">
            <w:pPr>
              <w:rPr>
                <w:b/>
                <w:sz w:val="16"/>
                <w:szCs w:val="18"/>
              </w:rPr>
            </w:pPr>
            <w:r w:rsidRPr="00E76018">
              <w:rPr>
                <w:b/>
                <w:sz w:val="16"/>
                <w:szCs w:val="18"/>
              </w:rPr>
              <w:t>X</w:t>
            </w:r>
            <w:r w:rsidRPr="00E76018">
              <w:rPr>
                <w:b/>
                <w:sz w:val="16"/>
                <w:szCs w:val="18"/>
                <w:vertAlign w:val="subscript"/>
              </w:rPr>
              <w:t>30</w:t>
            </w:r>
            <w:r w:rsidR="008C4E3D" w:rsidRPr="00E76018">
              <w:rPr>
                <w:b/>
                <w:sz w:val="16"/>
                <w:szCs w:val="18"/>
              </w:rPr>
              <w:t>[11,13]</w:t>
            </w:r>
          </w:p>
        </w:tc>
      </w:tr>
    </w:tbl>
    <w:p w:rsidR="006C6E45" w:rsidRPr="00874C98" w:rsidRDefault="006C6E45" w:rsidP="006C6E45">
      <w:pPr>
        <w:ind w:firstLine="426"/>
      </w:pPr>
    </w:p>
    <w:p w:rsidR="006C6E45" w:rsidRPr="00874C98" w:rsidRDefault="006C6E45" w:rsidP="006C6E45">
      <w:pPr>
        <w:ind w:firstLine="360"/>
        <w:jc w:val="both"/>
      </w:pPr>
      <w:r>
        <w:t>From</w:t>
      </w:r>
      <w:r w:rsidRPr="00874C98">
        <w:t xml:space="preserve"> </w:t>
      </w:r>
      <w:r>
        <w:t>this</w:t>
      </w:r>
      <w:r w:rsidRPr="00874C98">
        <w:t xml:space="preserve"> input </w:t>
      </w:r>
      <w:r>
        <w:t xml:space="preserve">data </w:t>
      </w:r>
      <w:r w:rsidRPr="00874C98">
        <w:t xml:space="preserve">(candidate and CHART </w:t>
      </w:r>
      <w:r w:rsidRPr="00874C98">
        <w:rPr>
          <w:i/>
        </w:rPr>
        <w:t xml:space="preserve">nodes </w:t>
      </w:r>
      <w:r w:rsidRPr="00874C98">
        <w:t xml:space="preserve">position), </w:t>
      </w:r>
      <w:r>
        <w:t xml:space="preserve">the </w:t>
      </w:r>
      <w:r w:rsidR="006F529D">
        <w:t>HGM</w:t>
      </w:r>
      <w:r w:rsidRPr="00874C98">
        <w:t xml:space="preserve"> will </w:t>
      </w:r>
      <w:r w:rsidR="00B227B8">
        <w:t xml:space="preserve">process and use the </w:t>
      </w:r>
      <w:r>
        <w:t xml:space="preserve">combinable </w:t>
      </w:r>
      <w:r w:rsidRPr="00874C98">
        <w:t>chain</w:t>
      </w:r>
      <w:r>
        <w:t>s</w:t>
      </w:r>
      <w:r w:rsidRPr="00874C98">
        <w:t xml:space="preserve"> which</w:t>
      </w:r>
      <w:r>
        <w:t xml:space="preserve"> are presented in Table </w:t>
      </w:r>
      <w:r w:rsidR="00CF6F0D">
        <w:t>2</w:t>
      </w:r>
      <w:r w:rsidRPr="00874C98">
        <w:t>:</w:t>
      </w:r>
    </w:p>
    <w:p w:rsidR="003D0B87" w:rsidRDefault="006C6E45" w:rsidP="006C6E45">
      <w:pPr>
        <w:pStyle w:val="tablehead"/>
        <w:spacing w:before="200"/>
        <w:rPr>
          <w:sz w:val="20"/>
          <w:szCs w:val="20"/>
        </w:rPr>
      </w:pPr>
      <w:r w:rsidRPr="003D0B87">
        <w:rPr>
          <w:sz w:val="20"/>
          <w:szCs w:val="20"/>
        </w:rPr>
        <w:t xml:space="preserve">the combinable chains of the candidate with CHART </w:t>
      </w:r>
      <w:r w:rsidRPr="003D0B87">
        <w:rPr>
          <w:i/>
          <w:sz w:val="20"/>
          <w:szCs w:val="20"/>
        </w:rPr>
        <w:t>nodes.</w:t>
      </w:r>
      <w:r w:rsidR="00A24827" w:rsidRPr="003D0B87">
        <w:rPr>
          <w:sz w:val="20"/>
          <w:szCs w:val="2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2967"/>
        <w:gridCol w:w="1477"/>
      </w:tblGrid>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w:t>
            </w:r>
          </w:p>
        </w:tc>
        <w:tc>
          <w:tcPr>
            <w:tcW w:w="2967" w:type="dxa"/>
            <w:vAlign w:val="center"/>
          </w:tcPr>
          <w:p w:rsidR="006C6E45" w:rsidRPr="00412421" w:rsidRDefault="006C6E45" w:rsidP="00652820">
            <w:pPr>
              <w:rPr>
                <w:sz w:val="18"/>
                <w:szCs w:val="18"/>
              </w:rPr>
            </w:pPr>
            <w:r w:rsidRPr="00412421">
              <w:rPr>
                <w:sz w:val="18"/>
                <w:szCs w:val="18"/>
              </w:rPr>
              <w:t>Position</w:t>
            </w:r>
          </w:p>
        </w:tc>
        <w:tc>
          <w:tcPr>
            <w:tcW w:w="1477" w:type="dxa"/>
            <w:vAlign w:val="center"/>
          </w:tcPr>
          <w:p w:rsidR="006C6E45" w:rsidRPr="00412421" w:rsidRDefault="006C6E45" w:rsidP="00652820">
            <w:pPr>
              <w:rPr>
                <w:i/>
                <w:sz w:val="18"/>
                <w:szCs w:val="18"/>
              </w:rPr>
            </w:pPr>
            <w:r w:rsidRPr="00412421">
              <w:rPr>
                <w:i/>
                <w:sz w:val="18"/>
                <w:szCs w:val="18"/>
              </w:rPr>
              <w:t>node</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3</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15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4</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 xml:space="preserve">[7-10] </w:t>
            </w:r>
            <w:r w:rsidRPr="00412421">
              <w:rPr>
                <w:sz w:val="18"/>
                <w:szCs w:val="18"/>
              </w:rPr>
              <w:t>[10-11]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5</w:t>
            </w:r>
          </w:p>
        </w:tc>
        <w:tc>
          <w:tcPr>
            <w:tcW w:w="2967" w:type="dxa"/>
            <w:vAlign w:val="center"/>
          </w:tcPr>
          <w:p w:rsidR="006C6E45" w:rsidRPr="00412421" w:rsidRDefault="006C6E45" w:rsidP="00652820">
            <w:pPr>
              <w:rPr>
                <w:sz w:val="18"/>
                <w:szCs w:val="18"/>
              </w:rPr>
            </w:pPr>
            <w:r w:rsidRPr="00412421">
              <w:rPr>
                <w:sz w:val="18"/>
                <w:szCs w:val="18"/>
              </w:rPr>
              <w:t>[2-7]</w:t>
            </w:r>
            <w:r w:rsidRPr="00412421">
              <w:rPr>
                <w:b/>
                <w:sz w:val="18"/>
                <w:szCs w:val="18"/>
              </w:rPr>
              <w:t>[7-10]</w:t>
            </w:r>
            <w:r w:rsidRPr="00412421">
              <w:rPr>
                <w:sz w:val="18"/>
                <w:szCs w:val="18"/>
              </w:rPr>
              <w:t>[10-11]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6</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7</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8</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10</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11</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13</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14</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15</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16</w:t>
            </w:r>
          </w:p>
        </w:tc>
        <w:tc>
          <w:tcPr>
            <w:tcW w:w="296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 [11-13] [13-21]</w:t>
            </w:r>
          </w:p>
        </w:tc>
        <w:tc>
          <w:tcPr>
            <w:tcW w:w="147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17</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18</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20</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21</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bl>
    <w:p w:rsidR="006C6E45" w:rsidRDefault="006C6E45" w:rsidP="006C6E45">
      <w:pPr>
        <w:pStyle w:val="BodyTextIndent3"/>
        <w:spacing w:after="0"/>
      </w:pPr>
    </w:p>
    <w:p w:rsidR="0056011D" w:rsidRDefault="006C6E45" w:rsidP="000F2940">
      <w:pPr>
        <w:pStyle w:val="BodyText"/>
        <w:ind w:firstLine="360"/>
      </w:pPr>
      <w:r>
        <w:t>Thus</w:t>
      </w:r>
      <w:r w:rsidRPr="00874C98">
        <w:t>, assum</w:t>
      </w:r>
      <w:r>
        <w:t>ing</w:t>
      </w:r>
      <w:r w:rsidRPr="00874C98">
        <w:t xml:space="preserve"> that there is a </w:t>
      </w:r>
      <w:r w:rsidR="00A00B41">
        <w:t>“A</w:t>
      </w:r>
      <w:r w:rsidR="00A00B41">
        <w:rPr>
          <w:rFonts w:ascii="Cambria Math" w:hAnsi="Cambria Math"/>
        </w:rPr>
        <w:t>→</w:t>
      </w:r>
      <w:r w:rsidRPr="00874C98">
        <w:t>X</w:t>
      </w:r>
      <w:r w:rsidR="00A00B41">
        <w:rPr>
          <w:vertAlign w:val="subscript"/>
        </w:rPr>
        <w:t>5</w:t>
      </w:r>
      <w:r w:rsidR="00A00B41">
        <w:t>|</w:t>
      </w:r>
      <w:r w:rsidR="00A00B41">
        <w:rPr>
          <w:b/>
        </w:rPr>
        <w:t>X|</w:t>
      </w:r>
      <w:r w:rsidRPr="00874C98">
        <w:t>X</w:t>
      </w:r>
      <w:r w:rsidR="00A00B41">
        <w:rPr>
          <w:vertAlign w:val="subscript"/>
        </w:rPr>
        <w:t>6</w:t>
      </w:r>
      <w:r w:rsidR="00A00B41">
        <w:t>|</w:t>
      </w:r>
      <w:r w:rsidRPr="00874C98">
        <w:t>X</w:t>
      </w:r>
      <w:r w:rsidR="00A00B41">
        <w:rPr>
          <w:vertAlign w:val="subscript"/>
        </w:rPr>
        <w:t>30</w:t>
      </w:r>
      <w:r w:rsidR="00A00B41">
        <w:t>|</w:t>
      </w:r>
      <w:r w:rsidRPr="00874C98">
        <w:t>X</w:t>
      </w:r>
      <w:r w:rsidRPr="00874C98">
        <w:rPr>
          <w:vertAlign w:val="subscript"/>
        </w:rPr>
        <w:t>28</w:t>
      </w:r>
      <w:r w:rsidR="00A00B41">
        <w:t>”</w:t>
      </w:r>
      <w:r>
        <w:rPr>
          <w:vertAlign w:val="subscript"/>
        </w:rPr>
        <w:t xml:space="preserve"> </w:t>
      </w:r>
      <w:r w:rsidR="00A00B41">
        <w:t>production</w:t>
      </w:r>
      <w:r w:rsidR="00A00B41" w:rsidRPr="00874C98">
        <w:t xml:space="preserve"> </w:t>
      </w:r>
      <w:r w:rsidRPr="00874C98">
        <w:t xml:space="preserve">relevant to the </w:t>
      </w:r>
      <w:r>
        <w:t>16</w:t>
      </w:r>
      <w:r w:rsidRPr="00EC767F">
        <w:rPr>
          <w:vertAlign w:val="superscript"/>
        </w:rPr>
        <w:t>th</w:t>
      </w:r>
      <w:r>
        <w:t xml:space="preserve"> </w:t>
      </w:r>
      <w:r w:rsidRPr="00874C98">
        <w:t>chain</w:t>
      </w:r>
      <w:r>
        <w:t xml:space="preserve"> in the table 3</w:t>
      </w:r>
      <w:r w:rsidRPr="00874C98">
        <w:t xml:space="preserve">, the </w:t>
      </w:r>
      <w:r w:rsidRPr="00874C98">
        <w:rPr>
          <w:i/>
        </w:rPr>
        <w:t xml:space="preserve">node </w:t>
      </w:r>
      <w:r w:rsidR="00D35A42">
        <w:t>A[</w:t>
      </w:r>
      <w:r w:rsidRPr="00874C98">
        <w:t>2,21</w:t>
      </w:r>
      <w:r w:rsidR="00D35A42">
        <w:t>]</w:t>
      </w:r>
      <w:r w:rsidRPr="00874C98">
        <w:t xml:space="preserve"> will</w:t>
      </w:r>
      <w:r>
        <w:t xml:space="preserve"> be</w:t>
      </w:r>
      <w:r w:rsidRPr="00874C98">
        <w:t xml:space="preserve"> </w:t>
      </w:r>
      <w:r w:rsidR="00C43623">
        <w:t>formed</w:t>
      </w:r>
      <w:r>
        <w:t xml:space="preserve"> and will be added to AGENDA.</w:t>
      </w:r>
    </w:p>
    <w:p w:rsidR="00802CE4" w:rsidRDefault="006F529D" w:rsidP="00802CE4">
      <w:pPr>
        <w:pStyle w:val="Heading3"/>
      </w:pPr>
      <w:r>
        <w:t>HGM</w:t>
      </w:r>
      <w:r w:rsidR="00C43623">
        <w:t xml:space="preserve"> </w:t>
      </w:r>
      <w:r w:rsidR="00802CE4">
        <w:t>combinable-chain</w:t>
      </w:r>
      <w:r w:rsidR="00652820">
        <w:t>s</w:t>
      </w:r>
      <w:r w:rsidR="00F1386C">
        <w:t xml:space="preserve"> </w:t>
      </w:r>
      <w:r w:rsidR="00104433">
        <w:t xml:space="preserve">generating </w:t>
      </w:r>
      <w:r w:rsidR="00F1386C">
        <w:t>model</w:t>
      </w:r>
    </w:p>
    <w:p w:rsidR="00374B8A" w:rsidRDefault="006F529D" w:rsidP="000F2940">
      <w:pPr>
        <w:ind w:firstLine="360"/>
        <w:jc w:val="both"/>
      </w:pPr>
      <w:r>
        <w:t>HGM</w:t>
      </w:r>
      <w:r w:rsidR="00374B8A">
        <w:t xml:space="preserve"> combinable-chains generating model</w:t>
      </w:r>
      <w:r w:rsidR="004B1DB4">
        <w:t xml:space="preserve"> shows how to process through all the combinable chains</w:t>
      </w:r>
      <w:r w:rsidR="00374B8A">
        <w:t xml:space="preserve"> between candidate X and CHART.</w:t>
      </w:r>
    </w:p>
    <w:p w:rsidR="000F2940" w:rsidRPr="000F2940" w:rsidRDefault="00374B8A" w:rsidP="000F2940">
      <w:pPr>
        <w:ind w:firstLine="360"/>
        <w:jc w:val="both"/>
      </w:pPr>
      <w:r>
        <w:t xml:space="preserve">This </w:t>
      </w:r>
      <w:r w:rsidR="000F2940">
        <w:t>model</w:t>
      </w:r>
      <w:r w:rsidR="000F2940" w:rsidRPr="000F2940">
        <w:t xml:space="preserve"> includes two phases: </w:t>
      </w:r>
      <w:r w:rsidR="000F2940" w:rsidRPr="00B227B8">
        <w:rPr>
          <w:i/>
        </w:rPr>
        <w:t>classification phase</w:t>
      </w:r>
      <w:r w:rsidR="000F2940" w:rsidRPr="000F2940">
        <w:t xml:space="preserve"> and </w:t>
      </w:r>
      <w:r w:rsidR="000F2940" w:rsidRPr="00B227B8">
        <w:rPr>
          <w:i/>
        </w:rPr>
        <w:t>combinable chains generation phase</w:t>
      </w:r>
      <w:r w:rsidR="000F2940" w:rsidRPr="000F2940">
        <w:t>.</w:t>
      </w:r>
    </w:p>
    <w:p w:rsidR="000F2940" w:rsidRPr="000F2940" w:rsidRDefault="000F2940" w:rsidP="000F2940">
      <w:pPr>
        <w:ind w:firstLine="360"/>
        <w:jc w:val="both"/>
      </w:pPr>
      <w:r w:rsidRPr="00B227B8">
        <w:rPr>
          <w:i/>
        </w:rPr>
        <w:t>Classification phase</w:t>
      </w:r>
      <w:r>
        <w:t xml:space="preserve"> (CP)</w:t>
      </w:r>
      <w:r w:rsidRPr="000F2940">
        <w:rPr>
          <w:vertAlign w:val="superscript"/>
        </w:rPr>
        <w:t>(1)</w:t>
      </w:r>
      <w:r w:rsidRPr="000F2940">
        <w:t xml:space="preserve">: the parser classifies the </w:t>
      </w:r>
      <w:r w:rsidRPr="00091443">
        <w:rPr>
          <w:i/>
        </w:rPr>
        <w:t>nodes</w:t>
      </w:r>
      <w:r w:rsidRPr="000F2940">
        <w:t xml:space="preserve"> </w:t>
      </w:r>
      <w:r w:rsidR="00091443">
        <w:t>in</w:t>
      </w:r>
      <w:r w:rsidRPr="000F2940">
        <w:t xml:space="preserve"> CHART</w:t>
      </w:r>
      <w:r w:rsidR="00A26E3D">
        <w:t xml:space="preserve"> based on the candidate </w:t>
      </w:r>
      <w:r w:rsidR="00A26E3D" w:rsidRPr="00A26E3D">
        <w:rPr>
          <w:i/>
        </w:rPr>
        <w:t>node</w:t>
      </w:r>
      <w:r w:rsidR="00A26E3D">
        <w:t xml:space="preserve"> </w:t>
      </w:r>
      <w:r w:rsidR="00A26E3D" w:rsidRPr="00A26E3D">
        <w:t>X</w:t>
      </w:r>
      <w:r w:rsidRPr="000F2940">
        <w:t xml:space="preserve">. </w:t>
      </w:r>
    </w:p>
    <w:p w:rsidR="00802CE4" w:rsidRDefault="000F2940" w:rsidP="000F2940">
      <w:pPr>
        <w:ind w:firstLine="360"/>
        <w:jc w:val="both"/>
      </w:pPr>
      <w:r w:rsidRPr="00B227B8">
        <w:rPr>
          <w:i/>
        </w:rPr>
        <w:t>Combinable</w:t>
      </w:r>
      <w:r w:rsidR="007A1D58" w:rsidRPr="00B227B8">
        <w:rPr>
          <w:i/>
        </w:rPr>
        <w:t xml:space="preserve"> </w:t>
      </w:r>
      <w:r w:rsidRPr="00B227B8">
        <w:rPr>
          <w:i/>
        </w:rPr>
        <w:t>chain</w:t>
      </w:r>
      <w:r w:rsidR="00652820" w:rsidRPr="00B227B8">
        <w:rPr>
          <w:i/>
        </w:rPr>
        <w:t>s</w:t>
      </w:r>
      <w:r w:rsidRPr="00B227B8">
        <w:rPr>
          <w:i/>
        </w:rPr>
        <w:t xml:space="preserve"> generation phase</w:t>
      </w:r>
      <w:r>
        <w:t xml:space="preserve"> (CGP)</w:t>
      </w:r>
      <w:r w:rsidRPr="000F2940">
        <w:rPr>
          <w:vertAlign w:val="superscript"/>
        </w:rPr>
        <w:t>(2)</w:t>
      </w:r>
      <w:r w:rsidRPr="000F2940">
        <w:t xml:space="preserve">: the parser generates all the combinable chains and uses them to create a new </w:t>
      </w:r>
      <w:r w:rsidRPr="00091443">
        <w:rPr>
          <w:i/>
        </w:rPr>
        <w:t>node</w:t>
      </w:r>
      <w:r w:rsidRPr="000F2940">
        <w:t xml:space="preserve"> which is added into AGENDA.</w:t>
      </w:r>
    </w:p>
    <w:p w:rsidR="00652820" w:rsidRDefault="00F1386C" w:rsidP="00652820">
      <w:pPr>
        <w:pStyle w:val="Heading4"/>
      </w:pPr>
      <w:r>
        <w:t>Classification phase</w:t>
      </w:r>
    </w:p>
    <w:p w:rsidR="00652820" w:rsidRPr="003E6767" w:rsidRDefault="003E6767" w:rsidP="00652820">
      <w:pPr>
        <w:ind w:firstLine="360"/>
        <w:jc w:val="both"/>
      </w:pPr>
      <w:r>
        <w:t xml:space="preserve">This phase will use the </w:t>
      </w:r>
      <w:r w:rsidR="00053B47">
        <w:t>“</w:t>
      </w:r>
      <w:r>
        <w:rPr>
          <w:i/>
        </w:rPr>
        <w:t>hole</w:t>
      </w:r>
      <w:r w:rsidR="00053B47">
        <w:rPr>
          <w:i/>
        </w:rPr>
        <w:t>”</w:t>
      </w:r>
      <w:r>
        <w:rPr>
          <w:i/>
        </w:rPr>
        <w:t xml:space="preserve"> </w:t>
      </w:r>
      <w:r w:rsidR="00053B47">
        <w:t>conception</w:t>
      </w:r>
      <w:r w:rsidR="00652820">
        <w:t>.</w:t>
      </w:r>
      <w:r>
        <w:t xml:space="preserve"> </w:t>
      </w:r>
      <w:r>
        <w:rPr>
          <w:i/>
        </w:rPr>
        <w:t xml:space="preserve">Hole </w:t>
      </w:r>
      <w:r w:rsidR="007A66DE">
        <w:t>is a</w:t>
      </w:r>
      <w:r>
        <w:t xml:space="preserve">n array of </w:t>
      </w:r>
      <w:r>
        <w:rPr>
          <w:i/>
        </w:rPr>
        <w:t>node</w:t>
      </w:r>
      <w:r>
        <w:t xml:space="preserve"> which is grouped together.</w:t>
      </w:r>
    </w:p>
    <w:p w:rsidR="00652820" w:rsidRDefault="00652820" w:rsidP="00652820">
      <w:pPr>
        <w:ind w:firstLine="360"/>
        <w:jc w:val="both"/>
        <w:rPr>
          <w:noProof/>
        </w:rPr>
      </w:pPr>
      <w:r w:rsidRPr="00874C98">
        <w:lastRenderedPageBreak/>
        <w:t xml:space="preserve">The </w:t>
      </w:r>
      <w:r w:rsidR="00A26E3D">
        <w:rPr>
          <w:i/>
        </w:rPr>
        <w:t>nodes</w:t>
      </w:r>
      <w:r w:rsidRPr="00874C98">
        <w:t xml:space="preserve"> in </w:t>
      </w:r>
      <w:r>
        <w:t xml:space="preserve">the </w:t>
      </w:r>
      <w:r w:rsidR="00A26E3D">
        <w:t>CHART</w:t>
      </w:r>
      <w:r w:rsidRPr="00874C98">
        <w:t xml:space="preserve"> are divided into two type</w:t>
      </w:r>
      <w:r>
        <w:t>s</w:t>
      </w:r>
      <w:r w:rsidRPr="00874C98">
        <w:t xml:space="preserve">: the </w:t>
      </w:r>
      <w:r w:rsidRPr="00E4520B">
        <w:rPr>
          <w:i/>
        </w:rPr>
        <w:t>left hole</w:t>
      </w:r>
      <w:r w:rsidRPr="00874C98">
        <w:t xml:space="preserve">s and the </w:t>
      </w:r>
      <w:r w:rsidRPr="00E4520B">
        <w:rPr>
          <w:i/>
        </w:rPr>
        <w:t>right hole</w:t>
      </w:r>
      <w:r w:rsidRPr="00874C98">
        <w:t xml:space="preserve">s. </w:t>
      </w:r>
      <w:r>
        <w:t>Let assuming</w:t>
      </w:r>
      <w:r w:rsidRPr="00874C98">
        <w:t xml:space="preserve"> that X is </w:t>
      </w:r>
      <w:r>
        <w:t xml:space="preserve">a </w:t>
      </w:r>
      <w:r w:rsidRPr="00874C98">
        <w:t xml:space="preserve">candidate </w:t>
      </w:r>
      <w:r w:rsidRPr="00874C98">
        <w:rPr>
          <w:i/>
        </w:rPr>
        <w:t>node</w:t>
      </w:r>
      <w:r w:rsidRPr="00874C98">
        <w:t>.</w:t>
      </w:r>
    </w:p>
    <w:p w:rsidR="003808B3" w:rsidRPr="003808B3" w:rsidRDefault="00652820" w:rsidP="00652820">
      <w:pPr>
        <w:pStyle w:val="ListParagraph"/>
        <w:numPr>
          <w:ilvl w:val="0"/>
          <w:numId w:val="6"/>
        </w:numPr>
        <w:tabs>
          <w:tab w:val="left" w:pos="900"/>
        </w:tabs>
        <w:spacing w:before="0" w:after="0" w:line="276" w:lineRule="auto"/>
        <w:ind w:left="360" w:firstLine="360"/>
        <w:contextualSpacing w:val="0"/>
        <w:rPr>
          <w:szCs w:val="20"/>
        </w:rPr>
      </w:pPr>
      <w:r w:rsidRPr="003808B3">
        <w:rPr>
          <w:i/>
          <w:szCs w:val="20"/>
        </w:rPr>
        <w:t xml:space="preserve">Left </w:t>
      </w:r>
      <w:r w:rsidR="00B64D52">
        <w:rPr>
          <w:i/>
          <w:szCs w:val="20"/>
        </w:rPr>
        <w:t>holes</w:t>
      </w:r>
      <w:r w:rsidR="003808B3">
        <w:rPr>
          <w:i/>
          <w:szCs w:val="20"/>
        </w:rPr>
        <w:t xml:space="preserve"> of X</w:t>
      </w:r>
      <w:r w:rsidRPr="003808B3">
        <w:rPr>
          <w:szCs w:val="20"/>
        </w:rPr>
        <w:t xml:space="preserve">: This is a set of </w:t>
      </w:r>
      <w:r w:rsidR="00B64D52">
        <w:rPr>
          <w:i/>
          <w:szCs w:val="20"/>
        </w:rPr>
        <w:t>hole</w:t>
      </w:r>
      <w:r w:rsidRPr="003808B3">
        <w:rPr>
          <w:i/>
          <w:szCs w:val="20"/>
        </w:rPr>
        <w:t xml:space="preserve"> </w:t>
      </w:r>
      <w:r w:rsidR="003E6767">
        <w:rPr>
          <w:szCs w:val="20"/>
        </w:rPr>
        <w:t>which has</w:t>
      </w:r>
      <w:r w:rsidR="00B64D52">
        <w:rPr>
          <w:szCs w:val="20"/>
        </w:rPr>
        <w:t xml:space="preserve"> </w:t>
      </w:r>
      <w:r w:rsidR="00B64D52">
        <w:rPr>
          <w:i/>
          <w:szCs w:val="20"/>
        </w:rPr>
        <w:t xml:space="preserve">node </w:t>
      </w:r>
      <w:r w:rsidR="00B64D52">
        <w:rPr>
          <w:szCs w:val="20"/>
        </w:rPr>
        <w:t>position</w:t>
      </w:r>
      <w:r w:rsidR="003E6767">
        <w:rPr>
          <w:szCs w:val="20"/>
        </w:rPr>
        <w:t>s</w:t>
      </w:r>
      <w:r w:rsidRPr="003808B3">
        <w:rPr>
          <w:szCs w:val="20"/>
        </w:rPr>
        <w:t xml:space="preserve"> </w:t>
      </w:r>
      <w:r w:rsidR="003E6767">
        <w:rPr>
          <w:szCs w:val="20"/>
        </w:rPr>
        <w:t>are</w:t>
      </w:r>
      <w:r w:rsidR="00B64D52">
        <w:rPr>
          <w:szCs w:val="20"/>
        </w:rPr>
        <w:t xml:space="preserve"> on the left of </w:t>
      </w:r>
      <w:r w:rsidRPr="003808B3">
        <w:rPr>
          <w:szCs w:val="20"/>
        </w:rPr>
        <w:t>X</w:t>
      </w:r>
      <w:r w:rsidR="00B64D52">
        <w:rPr>
          <w:szCs w:val="20"/>
        </w:rPr>
        <w:t xml:space="preserve"> position in the real number line</w:t>
      </w:r>
      <w:r w:rsidRPr="003808B3">
        <w:rPr>
          <w:szCs w:val="20"/>
        </w:rPr>
        <w:t xml:space="preserve">. All the </w:t>
      </w:r>
      <w:r w:rsidRPr="003808B3">
        <w:rPr>
          <w:i/>
          <w:szCs w:val="20"/>
        </w:rPr>
        <w:t xml:space="preserve">nodes </w:t>
      </w:r>
      <w:r w:rsidR="00B64D52">
        <w:rPr>
          <w:szCs w:val="20"/>
        </w:rPr>
        <w:t xml:space="preserve">which are in a </w:t>
      </w:r>
      <w:r w:rsidR="00B64D52">
        <w:rPr>
          <w:i/>
          <w:szCs w:val="20"/>
        </w:rPr>
        <w:t xml:space="preserve">hole </w:t>
      </w:r>
      <w:r w:rsidRPr="003808B3">
        <w:rPr>
          <w:szCs w:val="20"/>
        </w:rPr>
        <w:t xml:space="preserve">have the same </w:t>
      </w:r>
      <w:r w:rsidRPr="003808B3">
        <w:rPr>
          <w:i/>
          <w:szCs w:val="20"/>
        </w:rPr>
        <w:t>end</w:t>
      </w:r>
      <w:r w:rsidR="00B64D52">
        <w:rPr>
          <w:i/>
          <w:szCs w:val="20"/>
        </w:rPr>
        <w:t xml:space="preserve"> (or right)</w:t>
      </w:r>
      <w:r w:rsidRPr="003808B3">
        <w:rPr>
          <w:i/>
          <w:szCs w:val="20"/>
        </w:rPr>
        <w:t xml:space="preserve"> </w:t>
      </w:r>
      <w:r w:rsidRPr="003808B3">
        <w:rPr>
          <w:szCs w:val="20"/>
        </w:rPr>
        <w:t>position</w:t>
      </w:r>
      <w:r w:rsidRPr="003808B3">
        <w:rPr>
          <w:i/>
          <w:szCs w:val="20"/>
        </w:rPr>
        <w:t>.</w:t>
      </w:r>
    </w:p>
    <w:p w:rsidR="00652820" w:rsidRDefault="00B64D52" w:rsidP="009B43E1">
      <w:pPr>
        <w:pStyle w:val="ListParagraph"/>
        <w:numPr>
          <w:ilvl w:val="0"/>
          <w:numId w:val="6"/>
        </w:numPr>
        <w:tabs>
          <w:tab w:val="left" w:pos="900"/>
        </w:tabs>
        <w:spacing w:before="0" w:after="0" w:line="276" w:lineRule="auto"/>
        <w:ind w:left="360" w:firstLine="350"/>
        <w:contextualSpacing w:val="0"/>
        <w:rPr>
          <w:szCs w:val="20"/>
        </w:rPr>
      </w:pPr>
      <w:r>
        <w:rPr>
          <w:i/>
          <w:szCs w:val="20"/>
        </w:rPr>
        <w:t>Right holes</w:t>
      </w:r>
      <w:r w:rsidR="003808B3">
        <w:rPr>
          <w:i/>
          <w:szCs w:val="20"/>
        </w:rPr>
        <w:t xml:space="preserve"> of X</w:t>
      </w:r>
      <w:r w:rsidR="00652820" w:rsidRPr="003808B3">
        <w:rPr>
          <w:szCs w:val="20"/>
        </w:rPr>
        <w:t xml:space="preserve">: </w:t>
      </w:r>
      <w:r>
        <w:rPr>
          <w:szCs w:val="20"/>
        </w:rPr>
        <w:t xml:space="preserve">Resemble to </w:t>
      </w:r>
      <w:r>
        <w:rPr>
          <w:i/>
          <w:szCs w:val="20"/>
        </w:rPr>
        <w:t xml:space="preserve">left holes </w:t>
      </w:r>
      <w:r w:rsidR="009B43E1">
        <w:rPr>
          <w:szCs w:val="20"/>
        </w:rPr>
        <w:t xml:space="preserve">but </w:t>
      </w:r>
      <w:r w:rsidR="009B43E1" w:rsidRPr="009B43E1">
        <w:rPr>
          <w:szCs w:val="20"/>
        </w:rPr>
        <w:t xml:space="preserve">on the </w:t>
      </w:r>
      <w:r w:rsidR="00104433">
        <w:rPr>
          <w:szCs w:val="20"/>
        </w:rPr>
        <w:t>right side of X.</w:t>
      </w:r>
    </w:p>
    <w:p w:rsidR="003C666D" w:rsidRDefault="00652820" w:rsidP="003C666D">
      <w:pPr>
        <w:pStyle w:val="Heading4"/>
      </w:pPr>
      <w:r>
        <w:t>Com</w:t>
      </w:r>
      <w:r w:rsidR="00F1386C">
        <w:t>binable chains generation phase</w:t>
      </w:r>
    </w:p>
    <w:p w:rsidR="003C666D" w:rsidRDefault="003C666D" w:rsidP="003C666D">
      <w:pPr>
        <w:ind w:firstLine="360"/>
        <w:jc w:val="both"/>
        <w:rPr>
          <w:noProof/>
        </w:rPr>
      </w:pPr>
      <w:r w:rsidRPr="00874C98">
        <w:t xml:space="preserve">With the input as the classified CHART, the </w:t>
      </w:r>
      <w:r>
        <w:t>parsing system</w:t>
      </w:r>
      <w:r w:rsidRPr="00874C98">
        <w:t xml:space="preserve"> begin</w:t>
      </w:r>
      <w:r>
        <w:t>s</w:t>
      </w:r>
      <w:r w:rsidRPr="00874C98">
        <w:t xml:space="preserve"> generating the </w:t>
      </w:r>
      <w:r>
        <w:t xml:space="preserve">combinable </w:t>
      </w:r>
      <w:r w:rsidRPr="00874C98">
        <w:t>chain</w:t>
      </w:r>
      <w:r>
        <w:t>s</w:t>
      </w:r>
      <w:r w:rsidR="009C1591">
        <w:t>. This phase</w:t>
      </w:r>
      <w:r w:rsidRPr="00874C98">
        <w:t xml:space="preserve"> includes three </w:t>
      </w:r>
      <w:r w:rsidR="00104433">
        <w:t>steps</w:t>
      </w:r>
      <w:r w:rsidRPr="00874C98">
        <w:t>: “generat</w:t>
      </w:r>
      <w:r>
        <w:t>ing</w:t>
      </w:r>
      <w:r w:rsidRPr="00874C98">
        <w:t xml:space="preserve"> </w:t>
      </w:r>
      <w:r w:rsidRPr="00E67CFF">
        <w:rPr>
          <w:i/>
        </w:rPr>
        <w:t>left chain</w:t>
      </w:r>
      <w:r>
        <w:t>s</w:t>
      </w:r>
      <w:r w:rsidRPr="00874C98">
        <w:t>”, “generat</w:t>
      </w:r>
      <w:r>
        <w:t>ing</w:t>
      </w:r>
      <w:r w:rsidRPr="00874C98">
        <w:t xml:space="preserve"> </w:t>
      </w:r>
      <w:r w:rsidRPr="00E67CFF">
        <w:rPr>
          <w:i/>
        </w:rPr>
        <w:t>right chain</w:t>
      </w:r>
      <w:r>
        <w:t>s</w:t>
      </w:r>
      <w:r w:rsidRPr="00874C98">
        <w:t>” and “</w:t>
      </w:r>
      <w:r w:rsidRPr="009C1591">
        <w:rPr>
          <w:i/>
        </w:rPr>
        <w:t>generating combinable chains</w:t>
      </w:r>
      <w:r w:rsidRPr="00874C98">
        <w:t>”.</w:t>
      </w:r>
      <w:r w:rsidRPr="0063709E">
        <w:rPr>
          <w:noProof/>
        </w:rPr>
        <w:t xml:space="preserve"> </w:t>
      </w:r>
    </w:p>
    <w:p w:rsidR="003C666D" w:rsidRDefault="003C666D" w:rsidP="00077580">
      <w:pPr>
        <w:ind w:firstLine="360"/>
        <w:jc w:val="both"/>
      </w:pPr>
      <w:r>
        <w:rPr>
          <w:b/>
          <w:i/>
        </w:rPr>
        <w:t xml:space="preserve">1. </w:t>
      </w:r>
      <w:r w:rsidRPr="004E49C3">
        <w:rPr>
          <w:b/>
          <w:i/>
        </w:rPr>
        <w:t>Generating left chain</w:t>
      </w:r>
      <w:r>
        <w:rPr>
          <w:b/>
          <w:i/>
        </w:rPr>
        <w:t>s</w:t>
      </w:r>
      <w:r w:rsidRPr="00874C98">
        <w:rPr>
          <w:i/>
        </w:rPr>
        <w:t xml:space="preserve">: </w:t>
      </w:r>
      <w:r w:rsidRPr="00874C98">
        <w:t xml:space="preserve">this </w:t>
      </w:r>
      <w:r w:rsidR="007A66DE">
        <w:t>step</w:t>
      </w:r>
      <w:r w:rsidRPr="00874C98">
        <w:t xml:space="preserve"> generate</w:t>
      </w:r>
      <w:r>
        <w:t>s</w:t>
      </w:r>
      <w:r w:rsidRPr="00874C98">
        <w:t xml:space="preserve"> </w:t>
      </w:r>
      <w:r w:rsidR="00AB5FD8">
        <w:t>an array of</w:t>
      </w:r>
      <w:r w:rsidRPr="00874C98">
        <w:t xml:space="preserve"> </w:t>
      </w:r>
      <w:r w:rsidR="003051DC" w:rsidRPr="003051DC">
        <w:rPr>
          <w:i/>
        </w:rPr>
        <w:t>n</w:t>
      </w:r>
      <w:r w:rsidR="003051DC">
        <w:t xml:space="preserve"> </w:t>
      </w:r>
      <w:r w:rsidRPr="00874C98">
        <w:t>combinable chain</w:t>
      </w:r>
      <w:r>
        <w:t>s</w:t>
      </w:r>
      <w:r w:rsidRPr="00874C98">
        <w:t xml:space="preserve"> </w:t>
      </w:r>
      <w:r>
        <w:t xml:space="preserve">which </w:t>
      </w:r>
      <w:r w:rsidR="00684B88" w:rsidRPr="00874C98">
        <w:t>end</w:t>
      </w:r>
      <w:r w:rsidR="00690B82">
        <w:t>s</w:t>
      </w:r>
      <w:r w:rsidR="00684B88">
        <w:t xml:space="preserve"> with candidate </w:t>
      </w:r>
      <w:r w:rsidR="00690B82">
        <w:t>X;</w:t>
      </w:r>
      <w:r w:rsidR="00684B88">
        <w:t xml:space="preserve"> it is</w:t>
      </w:r>
      <w:r>
        <w:t xml:space="preserve"> called as </w:t>
      </w:r>
      <w:r w:rsidR="003051DC">
        <w:t xml:space="preserve">LC[n] - </w:t>
      </w:r>
      <w:r>
        <w:t xml:space="preserve">the </w:t>
      </w:r>
      <w:r w:rsidRPr="00E67CFF">
        <w:rPr>
          <w:i/>
        </w:rPr>
        <w:t>left chain</w:t>
      </w:r>
      <w:r>
        <w:t xml:space="preserve">s. </w:t>
      </w:r>
    </w:p>
    <w:p w:rsidR="00DF49FB" w:rsidRDefault="00DF49FB" w:rsidP="00DF49FB">
      <w:pPr>
        <w:ind w:firstLine="360"/>
        <w:jc w:val="both"/>
      </w:pPr>
      <w:r>
        <w:t xml:space="preserve">We imply that S(E) is the block in a </w:t>
      </w:r>
      <w:r w:rsidRPr="00E4520B">
        <w:rPr>
          <w:b/>
          <w:i/>
        </w:rPr>
        <w:t>left hole</w:t>
      </w:r>
      <w:r>
        <w:t xml:space="preserve"> which have the end position equals to E start position. </w:t>
      </w:r>
    </w:p>
    <w:p w:rsidR="003C666D" w:rsidRDefault="003C666D" w:rsidP="003C666D">
      <w:pPr>
        <w:pStyle w:val="Caption"/>
        <w:spacing w:before="0" w:after="0"/>
        <w:rPr>
          <w:sz w:val="20"/>
          <w:szCs w:val="20"/>
        </w:rPr>
      </w:pPr>
      <w:r w:rsidRPr="00F97E9C">
        <w:rPr>
          <w:noProof/>
          <w:sz w:val="20"/>
          <w:szCs w:val="20"/>
          <w:lang w:eastAsia="en-US"/>
        </w:rPr>
        <w:drawing>
          <wp:inline distT="0" distB="0" distL="0" distR="0" wp14:anchorId="23D09554" wp14:editId="13FD746F">
            <wp:extent cx="3086100" cy="1962150"/>
            <wp:effectExtent l="19050" t="0" r="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32" name="Oval 31"/>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Straight Arrow Connector 41"/>
                      <a:cNvCxnSpPr>
                        <a:stCxn id="32" idx="3"/>
                        <a:endCxn id="33"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stCxn id="32" idx="5"/>
                        <a:endCxn id="34"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33" idx="3"/>
                        <a:endCxn id="41"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stCxn id="33" idx="5"/>
                        <a:endCxn id="40"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stCxn id="41" idx="3"/>
                        <a:endCxn id="35"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stCxn id="41" idx="5"/>
                        <a:endCxn id="36"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40" idx="4"/>
                        <a:endCxn id="37"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stCxn id="34" idx="3"/>
                        <a:endCxn id="39"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stCxn id="34" idx="5"/>
                        <a:endCxn id="38"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52"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53"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[C A]</a:t>
                          </a:r>
                          <a:endParaRPr lang="en-US" sz="1600" b="1" dirty="0">
                            <a:latin typeface="Times New Roman" pitchFamily="18" charset="0"/>
                            <a:cs typeface="Times New Roman" pitchFamily="18" charset="0"/>
                          </a:endParaRPr>
                        </a:p>
                      </a:txBody>
                      <a:useSpRect/>
                    </a:txSp>
                  </a:sp>
                  <a:sp>
                    <a:nvSpPr>
                      <a:cNvPr id="54"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[D A]</a:t>
                          </a:r>
                          <a:endParaRPr lang="en-US" sz="1600" b="1" dirty="0">
                            <a:latin typeface="Times New Roman" pitchFamily="18" charset="0"/>
                            <a:cs typeface="Times New Roman" pitchFamily="18" charset="0"/>
                          </a:endParaRPr>
                        </a:p>
                      </a:txBody>
                      <a:useSpRect/>
                    </a:txSp>
                  </a:sp>
                  <a:sp>
                    <a:nvSpPr>
                      <a:cNvPr id="55"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[G D A]</a:t>
                          </a:r>
                          <a:endParaRPr lang="en-US" sz="1600" b="1" dirty="0">
                            <a:latin typeface="Times New Roman" pitchFamily="18" charset="0"/>
                            <a:cs typeface="Times New Roman" pitchFamily="18" charset="0"/>
                          </a:endParaRPr>
                        </a:p>
                      </a:txBody>
                      <a:useSpRect/>
                    </a:txSp>
                  </a:sp>
                  <a:sp>
                    <a:nvSpPr>
                      <a:cNvPr id="56"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[E C A]</a:t>
                          </a:r>
                          <a:endParaRPr lang="en-US" sz="1600" b="1" dirty="0">
                            <a:latin typeface="Times New Roman" pitchFamily="18" charset="0"/>
                            <a:cs typeface="Times New Roman" pitchFamily="18" charset="0"/>
                          </a:endParaRPr>
                        </a:p>
                      </a:txBody>
                      <a:useSpRect/>
                    </a:txSp>
                  </a:sp>
                  <a:sp>
                    <a:nvSpPr>
                      <a:cNvPr id="57"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[F C A]</a:t>
                          </a:r>
                          <a:endParaRPr lang="en-US" sz="1600" b="1" dirty="0">
                            <a:latin typeface="Times New Roman" pitchFamily="18" charset="0"/>
                            <a:cs typeface="Times New Roman" pitchFamily="18" charset="0"/>
                          </a:endParaRPr>
                        </a:p>
                      </a:txBody>
                      <a:useSpRect/>
                    </a:txSp>
                  </a:sp>
                  <a:sp>
                    <a:nvSpPr>
                      <a:cNvPr id="58" name="TextBox 48"/>
                      <a:cNvSpPr txBox="1"/>
                    </a:nvSpPr>
                    <a:spPr>
                      <a:xfrm>
                        <a:off x="5562600" y="5331024"/>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[H B]</a:t>
                          </a:r>
                          <a:endParaRPr lang="en-US" sz="1600" b="1" dirty="0">
                            <a:latin typeface="Times New Roman" pitchFamily="18" charset="0"/>
                            <a:cs typeface="Times New Roman" pitchFamily="18" charset="0"/>
                          </a:endParaRPr>
                        </a:p>
                      </a:txBody>
                      <a:useSpRect/>
                    </a:txSp>
                  </a:sp>
                  <a:sp>
                    <a:nvSpPr>
                      <a:cNvPr id="59"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[I B]</a:t>
                          </a:r>
                          <a:endParaRPr lang="en-US" sz="1600" b="1" dirty="0">
                            <a:latin typeface="Times New Roman" pitchFamily="18" charset="0"/>
                            <a:cs typeface="Times New Roman" pitchFamily="18" charset="0"/>
                          </a:endParaRPr>
                        </a:p>
                      </a:txBody>
                      <a:useSpRect/>
                    </a:txSp>
                  </a:sp>
                  <a:sp>
                    <a:nvSpPr>
                      <a:cNvPr id="60" name="Rectangle 59"/>
                      <a:cNvSpPr/>
                    </a:nvSpPr>
                    <a:spPr>
                      <a:xfrm>
                        <a:off x="2362200" y="2667000"/>
                        <a:ext cx="46482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S(X) includes A and 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Rectangle 60"/>
                      <a:cNvSpPr/>
                    </a:nvSpPr>
                    <a:spPr>
                      <a:xfrm>
                        <a:off x="1524000" y="3657600"/>
                        <a:ext cx="28956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S(A)</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Rectangle 61"/>
                      <a:cNvSpPr/>
                    </a:nvSpPr>
                    <a:spPr>
                      <a:xfrm>
                        <a:off x="914400" y="4876800"/>
                        <a:ext cx="25908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     </a:t>
                          </a:r>
                          <a:r>
                            <a:rPr lang="en-US" b="1" i="1" dirty="0" smtClean="0">
                              <a:solidFill>
                                <a:srgbClr val="0000CC"/>
                              </a:solidFill>
                            </a:rPr>
                            <a:t>S(C)</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a:xfrm>
                        <a:off x="3581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dirty="0" smtClean="0">
                              <a:solidFill>
                                <a:schemeClr val="tx1"/>
                              </a:solidFill>
                            </a:rPr>
                            <a:t>               </a:t>
                          </a:r>
                          <a:r>
                            <a:rPr lang="en-US" b="1" i="1" dirty="0" smtClean="0">
                              <a:solidFill>
                                <a:srgbClr val="0000CC"/>
                              </a:solidFill>
                            </a:rPr>
                            <a:t>S(D)</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Rectangle 63"/>
                      <a:cNvSpPr/>
                    </a:nvSpPr>
                    <a:spPr>
                      <a:xfrm>
                        <a:off x="5867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b="1" i="1" dirty="0" smtClean="0">
                              <a:solidFill>
                                <a:schemeClr val="tx1"/>
                              </a:solidFill>
                            </a:rPr>
                            <a:t>             </a:t>
                          </a:r>
                          <a:r>
                            <a:rPr lang="en-US" b="1" i="1" dirty="0" smtClean="0">
                              <a:solidFill>
                                <a:srgbClr val="0000CC"/>
                              </a:solidFill>
                            </a:rPr>
                            <a:t>S(B)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6" name="Straight Arrow Connector 65"/>
                      <a:cNvCxnSpPr/>
                    </a:nvCxnSpPr>
                    <a:spPr>
                      <a:xfrm>
                        <a:off x="4343400" y="4114800"/>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9" name="TextBox 68"/>
                      <a:cNvSpPr txBox="1"/>
                    </a:nvSpPr>
                    <a:spPr>
                      <a:xfrm>
                        <a:off x="4495800" y="3657600"/>
                        <a:ext cx="175260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dirty="0" smtClean="0">
                              <a:latin typeface="Times New Roman" pitchFamily="18" charset="0"/>
                              <a:cs typeface="Times New Roman" pitchFamily="18" charset="0"/>
                            </a:rPr>
                            <a:t>A generated chain</a:t>
                          </a:r>
                          <a:endParaRPr lang="en-US" sz="2400" dirty="0">
                            <a:latin typeface="Times New Roman" pitchFamily="18" charset="0"/>
                            <a:cs typeface="Times New Roman" pitchFamily="18" charset="0"/>
                          </a:endParaRPr>
                        </a:p>
                      </a:txBody>
                      <a:useSpRect/>
                    </a:txSp>
                  </a:sp>
                </lc:lockedCanvas>
              </a:graphicData>
            </a:graphic>
          </wp:inline>
        </w:drawing>
      </w:r>
    </w:p>
    <w:p w:rsidR="003C666D" w:rsidRDefault="003C666D" w:rsidP="003C666D">
      <w:pPr>
        <w:pStyle w:val="Caption"/>
        <w:spacing w:before="0" w:after="0"/>
        <w:rPr>
          <w:sz w:val="20"/>
          <w:szCs w:val="20"/>
        </w:rPr>
      </w:pPr>
    </w:p>
    <w:p w:rsidR="00077580" w:rsidRPr="000F0C91" w:rsidRDefault="003C666D" w:rsidP="00077580">
      <w:pPr>
        <w:pStyle w:val="Caption"/>
        <w:spacing w:before="0" w:after="0"/>
        <w:rPr>
          <w:i/>
          <w:szCs w:val="20"/>
        </w:rPr>
      </w:pPr>
      <w:r w:rsidRPr="000F0C91">
        <w:rPr>
          <w:i/>
          <w:szCs w:val="20"/>
        </w:rPr>
        <w:t xml:space="preserve">Figure </w:t>
      </w:r>
      <w:r w:rsidR="003B45F6" w:rsidRPr="000F0C91">
        <w:rPr>
          <w:i/>
          <w:szCs w:val="20"/>
        </w:rPr>
        <w:t>1</w:t>
      </w:r>
      <w:r w:rsidRPr="000F0C91">
        <w:rPr>
          <w:i/>
          <w:szCs w:val="20"/>
        </w:rPr>
        <w:t xml:space="preserve"> – The instance example fo</w:t>
      </w:r>
      <w:r w:rsidRPr="000F0C91">
        <w:rPr>
          <w:rFonts w:cs="Times New Roman"/>
          <w:bCs w:val="0"/>
          <w:i/>
          <w:szCs w:val="20"/>
          <w:lang w:eastAsia="en-US"/>
        </w:rPr>
        <w:t>r gen</w:t>
      </w:r>
      <w:r w:rsidRPr="000F0C91">
        <w:rPr>
          <w:i/>
          <w:szCs w:val="20"/>
        </w:rPr>
        <w:t>erating left chains.</w:t>
      </w:r>
    </w:p>
    <w:p w:rsidR="00DF49FB" w:rsidRDefault="00DF49FB" w:rsidP="00DF49FB">
      <w:pPr>
        <w:ind w:firstLine="360"/>
        <w:jc w:val="both"/>
      </w:pPr>
      <w:r>
        <w:t>This task can be</w:t>
      </w:r>
      <w:r w:rsidRPr="00874C98">
        <w:t xml:space="preserve"> de</w:t>
      </w:r>
      <w:r>
        <w:t>s</w:t>
      </w:r>
      <w:r w:rsidRPr="00874C98">
        <w:t>cribed as</w:t>
      </w:r>
      <w:r>
        <w:t xml:space="preserve"> below</w:t>
      </w:r>
      <w:r w:rsidRPr="00874C98">
        <w:t>:</w:t>
      </w:r>
    </w:p>
    <w:p w:rsidR="00077580" w:rsidRDefault="00077580" w:rsidP="00077580">
      <w:pPr>
        <w:numPr>
          <w:ilvl w:val="0"/>
          <w:numId w:val="6"/>
        </w:numPr>
        <w:jc w:val="both"/>
      </w:pPr>
      <w:r>
        <w:t>Parsing system pro</w:t>
      </w:r>
      <w:r w:rsidRPr="00874C98">
        <w:t>cess</w:t>
      </w:r>
      <w:r>
        <w:t>es</w:t>
      </w:r>
      <w:r w:rsidRPr="00874C98">
        <w:t xml:space="preserve"> </w:t>
      </w:r>
      <w:r>
        <w:t xml:space="preserve">the </w:t>
      </w:r>
      <w:r w:rsidRPr="00874C98">
        <w:t>X</w:t>
      </w:r>
      <w:r>
        <w:t xml:space="preserve"> </w:t>
      </w:r>
      <w:r>
        <w:rPr>
          <w:i/>
        </w:rPr>
        <w:t>node</w:t>
      </w:r>
      <w:r>
        <w:t>, save</w:t>
      </w:r>
      <w:r w:rsidR="00104433">
        <w:t>s</w:t>
      </w:r>
      <w:r w:rsidR="00AB5FD8">
        <w:t xml:space="preserve"> a generated chain to </w:t>
      </w:r>
      <w:r w:rsidR="00AB5FD8" w:rsidRPr="00AB5FD8">
        <w:rPr>
          <w:i/>
        </w:rPr>
        <w:t>left chains</w:t>
      </w:r>
      <w:r w:rsidR="00AB5FD8">
        <w:t xml:space="preserve"> </w:t>
      </w:r>
      <w:r>
        <w:t>and get</w:t>
      </w:r>
      <w:r w:rsidR="00104433">
        <w:t>s</w:t>
      </w:r>
      <w:r>
        <w:t xml:space="preserve"> the S(X) from </w:t>
      </w:r>
      <w:r>
        <w:rPr>
          <w:i/>
        </w:rPr>
        <w:t>left holes</w:t>
      </w:r>
      <w:r w:rsidR="00AB5FD8">
        <w:t>.</w:t>
      </w:r>
    </w:p>
    <w:p w:rsidR="00077580" w:rsidRDefault="00077580" w:rsidP="00077580">
      <w:pPr>
        <w:numPr>
          <w:ilvl w:val="0"/>
          <w:numId w:val="6"/>
        </w:numPr>
        <w:jc w:val="both"/>
      </w:pPr>
      <w:r>
        <w:t xml:space="preserve">This progress is done </w:t>
      </w:r>
      <w:r w:rsidRPr="00874C98">
        <w:t xml:space="preserve">recursively </w:t>
      </w:r>
      <w:r>
        <w:t xml:space="preserve">for all the </w:t>
      </w:r>
      <w:r w:rsidRPr="00874C98">
        <w:rPr>
          <w:i/>
        </w:rPr>
        <w:t>node</w:t>
      </w:r>
      <w:r>
        <w:rPr>
          <w:i/>
        </w:rPr>
        <w:t>s</w:t>
      </w:r>
      <w:r w:rsidRPr="00874C98">
        <w:rPr>
          <w:i/>
        </w:rPr>
        <w:t xml:space="preserve"> </w:t>
      </w:r>
      <w:r w:rsidRPr="00874C98">
        <w:t xml:space="preserve">in </w:t>
      </w:r>
      <w:r>
        <w:t xml:space="preserve">the </w:t>
      </w:r>
      <w:r w:rsidRPr="00874C98">
        <w:t>S</w:t>
      </w:r>
      <w:r>
        <w:t>(</w:t>
      </w:r>
      <w:r w:rsidRPr="00874C98">
        <w:t>X</w:t>
      </w:r>
      <w:r>
        <w:t>)</w:t>
      </w:r>
      <w:r w:rsidRPr="00874C98">
        <w:t>.</w:t>
      </w:r>
      <w:r>
        <w:t xml:space="preserve"> </w:t>
      </w:r>
    </w:p>
    <w:p w:rsidR="003C666D" w:rsidRDefault="003C666D" w:rsidP="003C666D">
      <w:pPr>
        <w:ind w:firstLine="360"/>
        <w:jc w:val="both"/>
        <w:rPr>
          <w:lang w:eastAsia="en-AU"/>
        </w:rPr>
      </w:pPr>
      <w:r>
        <w:rPr>
          <w:b/>
          <w:i/>
          <w:lang w:eastAsia="en-AU"/>
        </w:rPr>
        <w:t xml:space="preserve">2. </w:t>
      </w:r>
      <w:r w:rsidRPr="004E49C3">
        <w:rPr>
          <w:b/>
          <w:i/>
          <w:lang w:eastAsia="en-AU"/>
        </w:rPr>
        <w:t>Generating right chain</w:t>
      </w:r>
      <w:r>
        <w:rPr>
          <w:b/>
          <w:i/>
          <w:lang w:eastAsia="en-AU"/>
        </w:rPr>
        <w:t>s</w:t>
      </w:r>
      <w:r w:rsidRPr="00874C98">
        <w:rPr>
          <w:i/>
          <w:lang w:eastAsia="en-AU"/>
        </w:rPr>
        <w:t xml:space="preserve">: </w:t>
      </w:r>
      <w:r w:rsidRPr="00FD7B73">
        <w:rPr>
          <w:lang w:eastAsia="en-AU"/>
        </w:rPr>
        <w:t xml:space="preserve">the </w:t>
      </w:r>
      <w:r w:rsidRPr="00874C98">
        <w:rPr>
          <w:lang w:eastAsia="en-AU"/>
        </w:rPr>
        <w:t xml:space="preserve">same </w:t>
      </w:r>
      <w:r>
        <w:rPr>
          <w:lang w:eastAsia="en-AU"/>
        </w:rPr>
        <w:t xml:space="preserve">progress </w:t>
      </w:r>
      <w:r w:rsidRPr="00874C98">
        <w:rPr>
          <w:lang w:eastAsia="en-AU"/>
        </w:rPr>
        <w:t>as the “generat</w:t>
      </w:r>
      <w:r>
        <w:rPr>
          <w:lang w:eastAsia="en-AU"/>
        </w:rPr>
        <w:t>ing</w:t>
      </w:r>
      <w:r w:rsidRPr="00874C98">
        <w:rPr>
          <w:lang w:eastAsia="en-AU"/>
        </w:rPr>
        <w:t xml:space="preserve"> </w:t>
      </w:r>
      <w:r w:rsidRPr="00E67CFF">
        <w:rPr>
          <w:i/>
          <w:lang w:eastAsia="en-AU"/>
        </w:rPr>
        <w:t>left chain</w:t>
      </w:r>
      <w:r>
        <w:rPr>
          <w:lang w:eastAsia="en-AU"/>
        </w:rPr>
        <w:t>s</w:t>
      </w:r>
      <w:r w:rsidRPr="00874C98">
        <w:rPr>
          <w:lang w:eastAsia="en-AU"/>
        </w:rPr>
        <w:t>”</w:t>
      </w:r>
      <w:r w:rsidR="00DF49FB">
        <w:rPr>
          <w:lang w:eastAsia="en-AU"/>
        </w:rPr>
        <w:t xml:space="preserve"> </w:t>
      </w:r>
      <w:r w:rsidR="00DF587F">
        <w:rPr>
          <w:lang w:eastAsia="en-AU"/>
        </w:rPr>
        <w:t>but on the opposite</w:t>
      </w:r>
      <w:r w:rsidR="00082535">
        <w:rPr>
          <w:lang w:eastAsia="en-AU"/>
        </w:rPr>
        <w:t xml:space="preserve"> position (right position)</w:t>
      </w:r>
      <w:r w:rsidR="00DF587F">
        <w:rPr>
          <w:lang w:eastAsia="en-AU"/>
        </w:rPr>
        <w:t xml:space="preserve"> </w:t>
      </w:r>
      <w:r w:rsidR="00DF49FB">
        <w:rPr>
          <w:lang w:eastAsia="en-AU"/>
        </w:rPr>
        <w:t xml:space="preserve">with the </w:t>
      </w:r>
      <w:r w:rsidR="00DF587F">
        <w:rPr>
          <w:lang w:eastAsia="en-AU"/>
        </w:rPr>
        <w:t xml:space="preserve">input is the </w:t>
      </w:r>
      <w:r w:rsidR="00DF49FB">
        <w:rPr>
          <w:i/>
          <w:lang w:eastAsia="en-AU"/>
        </w:rPr>
        <w:t>right holes</w:t>
      </w:r>
      <w:r>
        <w:rPr>
          <w:lang w:eastAsia="en-AU"/>
        </w:rPr>
        <w:t>.</w:t>
      </w:r>
      <w:r w:rsidR="00690B82">
        <w:rPr>
          <w:lang w:eastAsia="en-AU"/>
        </w:rPr>
        <w:t xml:space="preserve"> We got </w:t>
      </w:r>
      <w:r w:rsidR="00690B82" w:rsidRPr="00690B82">
        <w:rPr>
          <w:i/>
          <w:lang w:eastAsia="en-AU"/>
        </w:rPr>
        <w:t>right chains</w:t>
      </w:r>
      <w:r w:rsidR="003051DC">
        <w:rPr>
          <w:i/>
          <w:lang w:eastAsia="en-AU"/>
        </w:rPr>
        <w:t xml:space="preserve"> </w:t>
      </w:r>
      <w:r w:rsidR="003051DC">
        <w:rPr>
          <w:lang w:eastAsia="en-AU"/>
        </w:rPr>
        <w:t>– RC[m]</w:t>
      </w:r>
      <w:r w:rsidR="00690B82">
        <w:rPr>
          <w:lang w:eastAsia="en-AU"/>
        </w:rPr>
        <w:t xml:space="preserve"> which is an array of </w:t>
      </w:r>
      <w:r w:rsidR="003051DC">
        <w:rPr>
          <w:i/>
          <w:lang w:eastAsia="en-AU"/>
        </w:rPr>
        <w:t xml:space="preserve">m </w:t>
      </w:r>
      <w:r w:rsidR="00690B82">
        <w:rPr>
          <w:lang w:eastAsia="en-AU"/>
        </w:rPr>
        <w:t>combinable chains which starts with candidate X</w:t>
      </w:r>
      <w:r w:rsidR="00072DB6">
        <w:rPr>
          <w:lang w:eastAsia="en-AU"/>
        </w:rPr>
        <w:t>.</w:t>
      </w:r>
    </w:p>
    <w:p w:rsidR="003C666D" w:rsidRDefault="003C666D" w:rsidP="003C666D">
      <w:pPr>
        <w:ind w:firstLine="360"/>
        <w:jc w:val="both"/>
        <w:rPr>
          <w:lang w:eastAsia="en-AU"/>
        </w:rPr>
      </w:pPr>
      <w:r>
        <w:rPr>
          <w:b/>
          <w:i/>
          <w:lang w:eastAsia="en-AU"/>
        </w:rPr>
        <w:t xml:space="preserve">3. </w:t>
      </w:r>
      <w:r w:rsidRPr="004E49C3">
        <w:rPr>
          <w:b/>
          <w:i/>
          <w:lang w:eastAsia="en-AU"/>
        </w:rPr>
        <w:t>Generating</w:t>
      </w:r>
      <w:r>
        <w:rPr>
          <w:b/>
          <w:i/>
          <w:lang w:eastAsia="en-AU"/>
        </w:rPr>
        <w:t xml:space="preserve"> combinable</w:t>
      </w:r>
      <w:r w:rsidRPr="004E49C3">
        <w:rPr>
          <w:b/>
          <w:i/>
          <w:lang w:eastAsia="en-AU"/>
        </w:rPr>
        <w:t xml:space="preserve"> chain</w:t>
      </w:r>
      <w:r w:rsidR="00DC7B1D">
        <w:rPr>
          <w:i/>
          <w:lang w:eastAsia="en-AU"/>
        </w:rPr>
        <w:t>:</w:t>
      </w:r>
      <w:r w:rsidR="00040CD8">
        <w:rPr>
          <w:lang w:eastAsia="en-AU"/>
        </w:rPr>
        <w:t xml:space="preserve"> with the array of left chains</w:t>
      </w:r>
      <w:r w:rsidR="00AB5FD8">
        <w:rPr>
          <w:lang w:eastAsia="en-AU"/>
        </w:rPr>
        <w:t xml:space="preserve"> – LC[n]</w:t>
      </w:r>
      <w:r w:rsidR="00040CD8">
        <w:rPr>
          <w:lang w:eastAsia="en-AU"/>
        </w:rPr>
        <w:t xml:space="preserve"> and the array of right chains</w:t>
      </w:r>
      <w:r w:rsidR="00AB5FD8">
        <w:rPr>
          <w:lang w:eastAsia="en-AU"/>
        </w:rPr>
        <w:t xml:space="preserve"> – RC[m]</w:t>
      </w:r>
      <w:r w:rsidR="00DC0999">
        <w:rPr>
          <w:lang w:eastAsia="en-AU"/>
        </w:rPr>
        <w:t>, we have the array of the combinable chains of X:</w:t>
      </w:r>
    </w:p>
    <w:p w:rsidR="00DC0999" w:rsidRPr="00874C98" w:rsidRDefault="007930F2" w:rsidP="003C666D">
      <w:pPr>
        <w:ind w:firstLine="360"/>
        <w:jc w:val="both"/>
        <w:rPr>
          <w:lang w:eastAsia="en-AU"/>
        </w:rPr>
      </w:pPr>
      <w:r>
        <w:rPr>
          <w:lang w:eastAsia="en-AU"/>
        </w:rPr>
        <w:t>(</w:t>
      </w:r>
      <w:r w:rsidR="00AB5FD8">
        <w:rPr>
          <w:lang w:eastAsia="en-AU"/>
        </w:rPr>
        <w:t>LC</w:t>
      </w:r>
      <w:r>
        <w:rPr>
          <w:lang w:eastAsia="en-AU"/>
        </w:rPr>
        <w:t>[i]</w:t>
      </w:r>
      <w:proofErr w:type="gramStart"/>
      <w:r>
        <w:rPr>
          <w:lang w:eastAsia="en-AU"/>
        </w:rPr>
        <w:t xml:space="preserve">, </w:t>
      </w:r>
      <w:proofErr w:type="gramEnd"/>
      <m:oMath>
        <m:acc>
          <m:accPr>
            <m:chr m:val="̅"/>
            <m:ctrlPr>
              <w:rPr>
                <w:rFonts w:ascii="Cambria Math" w:hAnsi="Cambria Math"/>
                <w:i/>
                <w:lang w:eastAsia="en-AU"/>
              </w:rPr>
            </m:ctrlPr>
          </m:accPr>
          <m:e>
            <m:r>
              <w:rPr>
                <w:rFonts w:ascii="Cambria Math" w:hAnsi="Cambria Math"/>
                <w:lang w:eastAsia="en-AU"/>
              </w:rPr>
              <m:t>i =1,n</m:t>
            </m:r>
          </m:e>
        </m:acc>
      </m:oMath>
      <w:r>
        <w:rPr>
          <w:lang w:eastAsia="en-AU"/>
        </w:rPr>
        <w:t>)(X)(</w:t>
      </w:r>
      <w:r w:rsidR="00AB5FD8">
        <w:rPr>
          <w:lang w:eastAsia="en-AU"/>
        </w:rPr>
        <w:t>RC</w:t>
      </w:r>
      <w:r>
        <w:rPr>
          <w:lang w:eastAsia="en-AU"/>
        </w:rPr>
        <w:t>[j]</w:t>
      </w:r>
      <w:proofErr w:type="gramStart"/>
      <w:r>
        <w:rPr>
          <w:lang w:eastAsia="en-AU"/>
        </w:rPr>
        <w:t xml:space="preserve">, </w:t>
      </w:r>
      <w:proofErr w:type="gramEnd"/>
      <m:oMath>
        <m:acc>
          <m:accPr>
            <m:chr m:val="̅"/>
            <m:ctrlPr>
              <w:rPr>
                <w:rFonts w:ascii="Cambria Math" w:hAnsi="Cambria Math"/>
                <w:i/>
                <w:lang w:eastAsia="en-AU"/>
              </w:rPr>
            </m:ctrlPr>
          </m:accPr>
          <m:e>
            <m:r>
              <w:rPr>
                <w:rFonts w:ascii="Cambria Math" w:hAnsi="Cambria Math"/>
                <w:lang w:eastAsia="en-AU"/>
              </w:rPr>
              <m:t>j=1,m</m:t>
            </m:r>
          </m:e>
        </m:acc>
      </m:oMath>
      <w:r>
        <w:rPr>
          <w:lang w:eastAsia="en-AU"/>
        </w:rPr>
        <w:t>)</w:t>
      </w:r>
    </w:p>
    <w:p w:rsidR="00CB0CDF" w:rsidRDefault="00F1386C" w:rsidP="00F1386C">
      <w:pPr>
        <w:pStyle w:val="Heading2"/>
      </w:pPr>
      <w:r>
        <w:t xml:space="preserve">Pruning </w:t>
      </w:r>
      <w:r w:rsidR="005B1E5B">
        <w:t>graph</w:t>
      </w:r>
      <w:r>
        <w:t xml:space="preserve"> in </w:t>
      </w:r>
      <w:r w:rsidR="006F529D">
        <w:t>HGM</w:t>
      </w:r>
      <w:r>
        <w:t xml:space="preserve"> model</w:t>
      </w:r>
    </w:p>
    <w:p w:rsidR="003E4763" w:rsidRPr="000E466E" w:rsidRDefault="003E4763" w:rsidP="003E4763">
      <w:pPr>
        <w:ind w:firstLine="360"/>
        <w:jc w:val="both"/>
        <w:rPr>
          <w:b/>
        </w:rPr>
      </w:pPr>
      <w:r w:rsidRPr="00874C98">
        <w:t xml:space="preserve">As mentioned above, </w:t>
      </w:r>
      <w:r w:rsidR="006F529D">
        <w:t>HGM</w:t>
      </w:r>
      <w:r w:rsidRPr="00874C98">
        <w:t xml:space="preserve"> </w:t>
      </w:r>
      <w:r w:rsidR="00F923FB">
        <w:t xml:space="preserve">model </w:t>
      </w:r>
      <w:r w:rsidRPr="00874C98">
        <w:t xml:space="preserve">is proposed </w:t>
      </w:r>
      <w:r w:rsidR="00363935">
        <w:t xml:space="preserve">in order </w:t>
      </w:r>
      <w:r w:rsidRPr="00874C98">
        <w:t xml:space="preserve">to </w:t>
      </w:r>
      <w:r w:rsidR="00363935">
        <w:t>improving</w:t>
      </w:r>
      <w:r w:rsidRPr="00874C98">
        <w:t xml:space="preserve"> the speed</w:t>
      </w:r>
      <w:r w:rsidR="00363935">
        <w:t xml:space="preserve"> of parsing system</w:t>
      </w:r>
      <w:r w:rsidRPr="00874C98">
        <w:t xml:space="preserve">, to </w:t>
      </w:r>
      <w:r w:rsidR="00363935">
        <w:t>reduce</w:t>
      </w:r>
      <w:r w:rsidRPr="00874C98">
        <w:t xml:space="preserve"> the</w:t>
      </w:r>
      <w:r>
        <w:t xml:space="preserve"> </w:t>
      </w:r>
      <w:r w:rsidR="00363935">
        <w:t>number</w:t>
      </w:r>
      <w:r>
        <w:t xml:space="preserve"> of</w:t>
      </w:r>
      <w:r w:rsidR="00871231">
        <w:t xml:space="preserve"> </w:t>
      </w:r>
      <w:r w:rsidR="00871231">
        <w:rPr>
          <w:i/>
        </w:rPr>
        <w:t xml:space="preserve">node </w:t>
      </w:r>
      <w:r w:rsidR="00871231">
        <w:t>in parsing process</w:t>
      </w:r>
      <w:r w:rsidRPr="00874C98">
        <w:t xml:space="preserve">. However, </w:t>
      </w:r>
      <w:r>
        <w:t xml:space="preserve">the </w:t>
      </w:r>
      <w:r w:rsidR="006F529D">
        <w:t>HGM</w:t>
      </w:r>
      <w:r w:rsidR="00363935">
        <w:t xml:space="preserve"> model </w:t>
      </w:r>
      <w:r w:rsidRPr="00874C98">
        <w:t xml:space="preserve">is </w:t>
      </w:r>
      <w:r>
        <w:t xml:space="preserve">still </w:t>
      </w:r>
      <w:r w:rsidRPr="00874C98">
        <w:t xml:space="preserve">not optimal </w:t>
      </w:r>
      <w:r>
        <w:t>be</w:t>
      </w:r>
      <w:r w:rsidRPr="00874C98">
        <w:t>cause of the</w:t>
      </w:r>
      <w:r w:rsidR="00871231">
        <w:t xml:space="preserve"> combinable chain redundancy</w:t>
      </w:r>
      <w:r w:rsidRPr="00874C98">
        <w:t xml:space="preserve">. </w:t>
      </w:r>
    </w:p>
    <w:p w:rsidR="003E4763" w:rsidRDefault="00871231" w:rsidP="003E4763">
      <w:pPr>
        <w:keepNext/>
        <w:ind w:firstLine="360"/>
        <w:jc w:val="both"/>
      </w:pPr>
      <w:r>
        <w:t>F</w:t>
      </w:r>
      <w:r w:rsidR="003E4763">
        <w:t xml:space="preserve">rom our experiment on testing performance of </w:t>
      </w:r>
      <w:r w:rsidR="006F529D">
        <w:t>HGM</w:t>
      </w:r>
      <w:r w:rsidR="00363935">
        <w:t xml:space="preserve"> model</w:t>
      </w:r>
      <w:r w:rsidR="003E4763">
        <w:t xml:space="preserve">, we found that </w:t>
      </w:r>
      <w:r w:rsidR="003E4763" w:rsidRPr="00874C98">
        <w:t xml:space="preserve">there are approximately 8% of the </w:t>
      </w:r>
      <w:r w:rsidR="003E4763">
        <w:lastRenderedPageBreak/>
        <w:t>combinable</w:t>
      </w:r>
      <w:r w:rsidR="003E4763" w:rsidRPr="00874C98">
        <w:t xml:space="preserve"> chains that </w:t>
      </w:r>
      <w:r w:rsidR="00082535">
        <w:t>would</w:t>
      </w:r>
      <w:r w:rsidR="00082535" w:rsidRPr="00874C98">
        <w:t xml:space="preserve"> </w:t>
      </w:r>
      <w:r w:rsidR="003E4763" w:rsidRPr="00874C98">
        <w:t xml:space="preserve">be </w:t>
      </w:r>
      <w:r w:rsidR="003E4763">
        <w:t>used</w:t>
      </w:r>
      <w:r w:rsidR="003E4763" w:rsidRPr="00874C98">
        <w:t xml:space="preserve">. </w:t>
      </w:r>
      <w:r w:rsidR="00082535">
        <w:t>Thus</w:t>
      </w:r>
      <w:r w:rsidR="003E4763" w:rsidRPr="00874C98">
        <w:t xml:space="preserve">, </w:t>
      </w:r>
      <w:r w:rsidR="006F529D">
        <w:t>HGM</w:t>
      </w:r>
      <w:r w:rsidR="003E4763" w:rsidRPr="00874C98">
        <w:t xml:space="preserve"> </w:t>
      </w:r>
      <w:r w:rsidR="00F923FB">
        <w:t xml:space="preserve">model </w:t>
      </w:r>
      <w:r w:rsidR="003E4763" w:rsidRPr="00874C98">
        <w:t>is not only slower than virtual</w:t>
      </w:r>
      <w:r w:rsidR="003E4763">
        <w:t xml:space="preserve"> node algorithm</w:t>
      </w:r>
      <w:r>
        <w:t xml:space="preserve"> </w:t>
      </w:r>
      <w:r w:rsidR="00F923FB">
        <w:t>in some case, but also got stuck</w:t>
      </w:r>
      <w:r w:rsidR="003E4763" w:rsidRPr="00874C98">
        <w:t xml:space="preserve"> when the number of CHART</w:t>
      </w:r>
      <w:r w:rsidR="00D84708">
        <w:t xml:space="preserve"> is high.</w:t>
      </w:r>
    </w:p>
    <w:p w:rsidR="003E4763" w:rsidRDefault="003E4763" w:rsidP="003E4763">
      <w:pPr>
        <w:keepNext/>
        <w:ind w:firstLine="360"/>
        <w:jc w:val="both"/>
      </w:pPr>
      <w:r w:rsidRPr="00874C98">
        <w:t xml:space="preserve">To solve this problem, </w:t>
      </w:r>
      <w:r w:rsidR="006F529D">
        <w:t>HGM</w:t>
      </w:r>
      <w:r w:rsidR="00E45F8C">
        <w:t xml:space="preserve"> model use</w:t>
      </w:r>
      <w:r w:rsidR="004F2FDF">
        <w:t>s</w:t>
      </w:r>
      <w:r w:rsidR="00E45F8C">
        <w:t xml:space="preserve"> a pruning </w:t>
      </w:r>
      <w:r w:rsidR="005B1E5B">
        <w:t>graph</w:t>
      </w:r>
      <w:r w:rsidRPr="00874C98">
        <w:t xml:space="preserve">. Instead of processing all the </w:t>
      </w:r>
      <w:r>
        <w:t>combinable</w:t>
      </w:r>
      <w:r w:rsidRPr="00874C98">
        <w:t xml:space="preserve"> chains, the parser will </w:t>
      </w:r>
      <w:r w:rsidR="00DC4471">
        <w:t xml:space="preserve">use </w:t>
      </w:r>
      <w:r w:rsidR="00E45F8C">
        <w:t xml:space="preserve">this </w:t>
      </w:r>
      <w:r w:rsidR="005B1E5B">
        <w:t>graph</w:t>
      </w:r>
      <w:r w:rsidR="00E45F8C">
        <w:t xml:space="preserve"> to </w:t>
      </w:r>
      <w:r w:rsidRPr="00874C98">
        <w:t xml:space="preserve">prune the </w:t>
      </w:r>
      <w:r w:rsidR="0023563E">
        <w:t xml:space="preserve">redundancy </w:t>
      </w:r>
      <w:r>
        <w:t xml:space="preserve">combinable </w:t>
      </w:r>
      <w:r w:rsidR="0023563E">
        <w:t>chains</w:t>
      </w:r>
      <w:r w:rsidRPr="00874C98">
        <w:t xml:space="preserve">; it means </w:t>
      </w:r>
      <w:r w:rsidR="0023563E">
        <w:t xml:space="preserve">that </w:t>
      </w:r>
      <w:r w:rsidR="00716B10">
        <w:t>they are</w:t>
      </w:r>
      <w:r w:rsidRPr="00874C98">
        <w:t xml:space="preserve"> not relevant to any </w:t>
      </w:r>
      <w:r w:rsidR="0023563E">
        <w:t>production in G</w:t>
      </w:r>
      <w:r w:rsidRPr="00874C98">
        <w:t>. This algorithm is not only increas</w:t>
      </w:r>
      <w:r>
        <w:t>ing</w:t>
      </w:r>
      <w:r w:rsidRPr="00874C98">
        <w:t xml:space="preserve"> the speed of parser but also</w:t>
      </w:r>
      <w:r w:rsidR="00E45F8C">
        <w:t xml:space="preserve"> redu</w:t>
      </w:r>
      <w:r w:rsidR="0023563E">
        <w:t>ce the complication</w:t>
      </w:r>
      <w:r w:rsidR="00E45F8C">
        <w:t xml:space="preserve"> of parsing process</w:t>
      </w:r>
      <w:r w:rsidRPr="00874C98">
        <w:t>.</w:t>
      </w:r>
    </w:p>
    <w:p w:rsidR="00F42C91" w:rsidRDefault="00F42C91" w:rsidP="00F42C91">
      <w:pPr>
        <w:pStyle w:val="Heading3"/>
      </w:pPr>
      <w:r>
        <w:t>The idea</w:t>
      </w:r>
    </w:p>
    <w:p w:rsidR="003E4763" w:rsidRDefault="003E4763" w:rsidP="003E4763">
      <w:pPr>
        <w:ind w:firstLine="360"/>
        <w:jc w:val="both"/>
      </w:pPr>
      <w:r>
        <w:t xml:space="preserve">A </w:t>
      </w:r>
      <w:r w:rsidRPr="00363935">
        <w:rPr>
          <w:i/>
        </w:rPr>
        <w:t>node</w:t>
      </w:r>
      <w:r>
        <w:t xml:space="preserve"> has </w:t>
      </w:r>
      <w:r w:rsidR="007A66DE">
        <w:t xml:space="preserve">its </w:t>
      </w:r>
      <w:r>
        <w:t xml:space="preserve">position and </w:t>
      </w:r>
      <w:r w:rsidR="006B384A">
        <w:t>POS</w:t>
      </w:r>
      <w:r>
        <w:t xml:space="preserve">. </w:t>
      </w:r>
      <w:r w:rsidR="00082535">
        <w:t xml:space="preserve">The basic </w:t>
      </w:r>
      <w:r w:rsidR="006F529D">
        <w:t>HGM</w:t>
      </w:r>
      <w:r w:rsidR="00461010">
        <w:t xml:space="preserve"> model</w:t>
      </w:r>
      <w:r w:rsidRPr="00874C98">
        <w:t xml:space="preserve"> only uses the </w:t>
      </w:r>
      <w:r w:rsidRPr="00874C98">
        <w:rPr>
          <w:i/>
        </w:rPr>
        <w:t xml:space="preserve">node </w:t>
      </w:r>
      <w:r w:rsidRPr="00874C98">
        <w:t xml:space="preserve">position to generate chain, but the </w:t>
      </w:r>
      <w:r w:rsidR="00DD52A7">
        <w:t xml:space="preserve">POS of </w:t>
      </w:r>
      <w:r w:rsidR="00DD52A7">
        <w:rPr>
          <w:i/>
        </w:rPr>
        <w:t>node</w:t>
      </w:r>
      <w:r w:rsidR="00461010">
        <w:t xml:space="preserve"> is not used</w:t>
      </w:r>
      <w:r w:rsidRPr="00874C98">
        <w:t>.</w:t>
      </w:r>
    </w:p>
    <w:p w:rsidR="003E4763" w:rsidRPr="00874C98" w:rsidRDefault="003E4763" w:rsidP="003E4763">
      <w:pPr>
        <w:ind w:firstLine="360"/>
        <w:jc w:val="both"/>
      </w:pPr>
      <w:r>
        <w:t>For instance, if we have two</w:t>
      </w:r>
      <w:r w:rsidR="00BD7727">
        <w:t xml:space="preserve"> nodes: NP[1,7]</w:t>
      </w:r>
      <w:r w:rsidR="00461010">
        <w:t xml:space="preserve"> and PP</w:t>
      </w:r>
      <w:r w:rsidR="00BD7727">
        <w:t>[</w:t>
      </w:r>
      <w:r w:rsidR="00461010">
        <w:t>1,7</w:t>
      </w:r>
      <w:r w:rsidR="00BD7727">
        <w:t>]</w:t>
      </w:r>
      <w:r w:rsidR="00461010">
        <w:t xml:space="preserve">. In </w:t>
      </w:r>
      <w:r>
        <w:t xml:space="preserve">the </w:t>
      </w:r>
      <w:r w:rsidR="00461010">
        <w:t xml:space="preserve">basic </w:t>
      </w:r>
      <w:r w:rsidR="006F529D">
        <w:t>HGM</w:t>
      </w:r>
      <w:r w:rsidR="00461010">
        <w:t xml:space="preserve"> model</w:t>
      </w:r>
      <w:r>
        <w:t xml:space="preserve">, they are just the same, even their </w:t>
      </w:r>
      <w:r w:rsidR="00DD52A7">
        <w:t>POS</w:t>
      </w:r>
      <w:r>
        <w:t xml:space="preserve"> is </w:t>
      </w:r>
      <w:r w:rsidR="00082535">
        <w:t>different</w:t>
      </w:r>
      <w:r>
        <w:t xml:space="preserve">. So, a pruning </w:t>
      </w:r>
      <w:r w:rsidR="005B1E5B">
        <w:t>graph</w:t>
      </w:r>
      <w:r>
        <w:t xml:space="preserve"> </w:t>
      </w:r>
      <w:r w:rsidR="00461010">
        <w:t xml:space="preserve">in </w:t>
      </w:r>
      <w:r w:rsidR="006F529D">
        <w:t>HGM</w:t>
      </w:r>
      <w:r w:rsidR="00461010">
        <w:t xml:space="preserve"> model </w:t>
      </w:r>
      <w:r w:rsidR="00082535">
        <w:t xml:space="preserve">is proposed </w:t>
      </w:r>
      <w:r w:rsidR="00DD52A7">
        <w:t>to use the POS</w:t>
      </w:r>
      <w:r>
        <w:t xml:space="preserve"> </w:t>
      </w:r>
      <w:r w:rsidR="00082535">
        <w:t xml:space="preserve">in order </w:t>
      </w:r>
      <w:r w:rsidR="007A66DE">
        <w:t>to reducing</w:t>
      </w:r>
      <w:r>
        <w:t xml:space="preserve"> the processing time of </w:t>
      </w:r>
      <w:r w:rsidR="006F529D">
        <w:t>HGM</w:t>
      </w:r>
      <w:r>
        <w:t>.</w:t>
      </w:r>
    </w:p>
    <w:p w:rsidR="003E4763" w:rsidRDefault="003E4763" w:rsidP="003E4763">
      <w:pPr>
        <w:ind w:firstLine="360"/>
        <w:jc w:val="both"/>
      </w:pPr>
      <w:r w:rsidRPr="00874C98">
        <w:t xml:space="preserve">The </w:t>
      </w:r>
      <w:r w:rsidR="002F5BE6">
        <w:t xml:space="preserve">algorithm using pruning </w:t>
      </w:r>
      <w:r w:rsidR="005B1E5B">
        <w:t>graph</w:t>
      </w:r>
      <w:r w:rsidR="002F5BE6">
        <w:t xml:space="preserve"> in </w:t>
      </w:r>
      <w:r w:rsidR="006F529D">
        <w:t>HGM</w:t>
      </w:r>
      <w:r w:rsidR="002F5BE6">
        <w:t xml:space="preserve"> model</w:t>
      </w:r>
      <w:r w:rsidRPr="00874C98">
        <w:t xml:space="preserve"> includes two </w:t>
      </w:r>
      <w:r>
        <w:t>phases</w:t>
      </w:r>
      <w:r w:rsidRPr="00874C98">
        <w:t>:</w:t>
      </w:r>
    </w:p>
    <w:p w:rsidR="002C2F7B" w:rsidRDefault="003E4763" w:rsidP="003E4763">
      <w:pPr>
        <w:keepNext/>
        <w:numPr>
          <w:ilvl w:val="0"/>
          <w:numId w:val="6"/>
        </w:numPr>
        <w:jc w:val="both"/>
        <w:rPr>
          <w:rStyle w:val="hps"/>
        </w:rPr>
      </w:pPr>
      <w:r w:rsidRPr="00EF599B">
        <w:rPr>
          <w:rStyle w:val="hps"/>
          <w:i/>
        </w:rPr>
        <w:t>Statistic training phase</w:t>
      </w:r>
      <w:r w:rsidRPr="00874C98">
        <w:rPr>
          <w:rStyle w:val="hps"/>
        </w:rPr>
        <w:t xml:space="preserve">: </w:t>
      </w:r>
      <w:r>
        <w:rPr>
          <w:rStyle w:val="hps"/>
        </w:rPr>
        <w:t xml:space="preserve">create a </w:t>
      </w:r>
      <w:r w:rsidR="002F5BE6">
        <w:rPr>
          <w:rStyle w:val="hps"/>
        </w:rPr>
        <w:t xml:space="preserve">pruning </w:t>
      </w:r>
      <w:r w:rsidR="005B1E5B">
        <w:rPr>
          <w:rStyle w:val="hps"/>
        </w:rPr>
        <w:t>graph</w:t>
      </w:r>
      <w:r w:rsidR="00C6628B">
        <w:rPr>
          <w:rStyle w:val="hps"/>
        </w:rPr>
        <w:t xml:space="preserve"> with the training corpus is G.</w:t>
      </w:r>
    </w:p>
    <w:p w:rsidR="003E4763" w:rsidRDefault="003E4763" w:rsidP="003E4763">
      <w:pPr>
        <w:keepNext/>
        <w:numPr>
          <w:ilvl w:val="0"/>
          <w:numId w:val="6"/>
        </w:numPr>
        <w:jc w:val="both"/>
      </w:pPr>
      <w:r w:rsidRPr="00EF599B">
        <w:rPr>
          <w:i/>
        </w:rPr>
        <w:t>Pruning phase</w:t>
      </w:r>
      <w:r>
        <w:t>:</w:t>
      </w:r>
      <w:r w:rsidR="00C6628B">
        <w:t xml:space="preserve"> integrate pruning </w:t>
      </w:r>
      <w:r w:rsidR="005B1E5B">
        <w:t>graph</w:t>
      </w:r>
      <w:r w:rsidR="00C6628B">
        <w:t xml:space="preserve"> into </w:t>
      </w:r>
      <w:r w:rsidR="006F529D">
        <w:t>HGM</w:t>
      </w:r>
      <w:r w:rsidR="00C6628B">
        <w:t xml:space="preserve"> model</w:t>
      </w:r>
      <w:r w:rsidRPr="005B76AE">
        <w:t>.</w:t>
      </w:r>
    </w:p>
    <w:p w:rsidR="00CB0CDF" w:rsidRDefault="00F1386C" w:rsidP="00F1386C">
      <w:pPr>
        <w:pStyle w:val="Heading3"/>
      </w:pPr>
      <w:r>
        <w:t>Statistic training phase</w:t>
      </w:r>
    </w:p>
    <w:p w:rsidR="0026482A" w:rsidRDefault="00C722F4" w:rsidP="00E5223B">
      <w:pPr>
        <w:ind w:firstLine="360"/>
        <w:jc w:val="both"/>
      </w:pPr>
      <w:r>
        <w:t>T</w:t>
      </w:r>
      <w:r w:rsidR="0026482A" w:rsidRPr="00874C98">
        <w:t xml:space="preserve">he </w:t>
      </w:r>
      <w:r w:rsidR="0026482A">
        <w:t>training</w:t>
      </w:r>
      <w:r w:rsidR="0026482A" w:rsidRPr="00874C98">
        <w:t xml:space="preserve"> data </w:t>
      </w:r>
      <w:r w:rsidR="0026482A">
        <w:t xml:space="preserve">of the </w:t>
      </w:r>
      <w:r w:rsidR="006F529D">
        <w:t>HGM</w:t>
      </w:r>
      <w:r w:rsidR="0026482A">
        <w:t xml:space="preserve"> pruning </w:t>
      </w:r>
      <w:r w:rsidR="005B1E5B">
        <w:t>graph</w:t>
      </w:r>
      <w:r w:rsidR="0026482A">
        <w:t xml:space="preserve"> </w:t>
      </w:r>
      <w:r w:rsidR="0026482A" w:rsidRPr="00874C98">
        <w:t xml:space="preserve">is </w:t>
      </w:r>
      <w:r w:rsidR="006B384A">
        <w:t>G</w:t>
      </w:r>
      <w:r>
        <w:t xml:space="preserve">. </w:t>
      </w:r>
      <w:r w:rsidR="007A66DE" w:rsidRPr="00874C98">
        <w:t>With</w:t>
      </w:r>
      <w:r w:rsidR="0026482A" w:rsidRPr="00874C98">
        <w:t xml:space="preserve"> each </w:t>
      </w:r>
      <w:r w:rsidR="0049543B">
        <w:t>“T”</w:t>
      </w:r>
      <w:r w:rsidR="0026482A" w:rsidRPr="00874C98">
        <w:t xml:space="preserve"> </w:t>
      </w:r>
      <w:r w:rsidR="0049543B">
        <w:t xml:space="preserve">POS </w:t>
      </w:r>
      <w:r w:rsidR="0026482A" w:rsidRPr="00874C98">
        <w:t xml:space="preserve">in </w:t>
      </w:r>
      <w:r w:rsidR="006B384A">
        <w:t>G</w:t>
      </w:r>
      <w:r w:rsidR="0026482A" w:rsidRPr="00874C98">
        <w:t xml:space="preserve">, </w:t>
      </w:r>
      <w:r w:rsidR="0049543B">
        <w:t xml:space="preserve">the </w:t>
      </w:r>
      <w:r w:rsidR="00FC034E">
        <w:t>system creates</w:t>
      </w:r>
      <w:r w:rsidR="0049543B">
        <w:t xml:space="preserve"> two </w:t>
      </w:r>
      <w:r w:rsidR="005B1E5B">
        <w:t>graph</w:t>
      </w:r>
      <w:r w:rsidR="0049543B">
        <w:t>s:</w:t>
      </w:r>
    </w:p>
    <w:p w:rsidR="009E4680" w:rsidRDefault="009E4680" w:rsidP="009E4680">
      <w:pPr>
        <w:pStyle w:val="Heading4"/>
      </w:pPr>
      <w:r>
        <w:t>The left-</w:t>
      </w:r>
      <w:r w:rsidR="007A2C45">
        <w:t>POS</w:t>
      </w:r>
      <w:r>
        <w:t xml:space="preserve"> </w:t>
      </w:r>
      <w:r w:rsidR="005B1E5B">
        <w:t>graph</w:t>
      </w:r>
    </w:p>
    <w:p w:rsidR="0049543B" w:rsidRDefault="0049543B" w:rsidP="0049543B">
      <w:pPr>
        <w:ind w:firstLine="360"/>
        <w:jc w:val="both"/>
        <w:rPr>
          <w:lang w:eastAsia="en-AU"/>
        </w:rPr>
      </w:pPr>
      <w:r>
        <w:rPr>
          <w:lang w:eastAsia="en-AU"/>
        </w:rPr>
        <w:t xml:space="preserve">The left-POS </w:t>
      </w:r>
      <w:r w:rsidR="005B1E5B">
        <w:rPr>
          <w:lang w:eastAsia="en-AU"/>
        </w:rPr>
        <w:t>graph</w:t>
      </w:r>
      <w:r>
        <w:rPr>
          <w:lang w:eastAsia="en-AU"/>
        </w:rPr>
        <w:t xml:space="preserve"> of “T” POS</w:t>
      </w:r>
      <w:r w:rsidR="005B1E5B">
        <w:rPr>
          <w:lang w:eastAsia="en-AU"/>
        </w:rPr>
        <w:t xml:space="preserve"> is a graph which stores the information about the POS being </w:t>
      </w:r>
      <w:r w:rsidR="00FC034E">
        <w:rPr>
          <w:lang w:eastAsia="en-AU"/>
        </w:rPr>
        <w:t>left-</w:t>
      </w:r>
      <w:r w:rsidR="005B1E5B">
        <w:rPr>
          <w:lang w:eastAsia="en-AU"/>
        </w:rPr>
        <w:t>adjacent to “T” POS in G.</w:t>
      </w:r>
    </w:p>
    <w:p w:rsidR="0094578B" w:rsidRDefault="0094578B" w:rsidP="0049543B">
      <w:pPr>
        <w:ind w:firstLine="360"/>
        <w:jc w:val="both"/>
        <w:rPr>
          <w:lang w:eastAsia="en-AU"/>
        </w:rPr>
      </w:pPr>
      <w:r w:rsidRPr="00C722F4">
        <w:rPr>
          <w:lang w:eastAsia="en-AU"/>
        </w:rPr>
        <w:t>The</w:t>
      </w:r>
      <w:r w:rsidR="005F4D17" w:rsidRPr="00C722F4">
        <w:rPr>
          <w:lang w:eastAsia="en-AU"/>
        </w:rPr>
        <w:t xml:space="preserve"> </w:t>
      </w:r>
      <w:r w:rsidR="005F4D17">
        <w:rPr>
          <w:lang w:eastAsia="en-AU"/>
        </w:rPr>
        <w:t>algorithm for creating</w:t>
      </w:r>
      <w:r>
        <w:rPr>
          <w:lang w:eastAsia="en-AU"/>
        </w:rPr>
        <w:t xml:space="preserve"> left-POS map:</w:t>
      </w:r>
    </w:p>
    <w:p w:rsidR="0094578B" w:rsidRDefault="0094578B" w:rsidP="0094578B">
      <w:pPr>
        <w:pStyle w:val="ListParagraph"/>
        <w:numPr>
          <w:ilvl w:val="0"/>
          <w:numId w:val="6"/>
        </w:numPr>
        <w:rPr>
          <w:lang w:eastAsia="en-AU"/>
        </w:rPr>
      </w:pPr>
      <w:r>
        <w:rPr>
          <w:lang w:eastAsia="en-AU"/>
        </w:rPr>
        <w:t>Process all the production</w:t>
      </w:r>
      <w:r w:rsidR="00FC034E">
        <w:rPr>
          <w:lang w:eastAsia="en-AU"/>
        </w:rPr>
        <w:t>s</w:t>
      </w:r>
      <w:r>
        <w:rPr>
          <w:lang w:eastAsia="en-AU"/>
        </w:rPr>
        <w:t xml:space="preserve"> in the graph.</w:t>
      </w:r>
    </w:p>
    <w:p w:rsidR="0094578B" w:rsidRDefault="0094578B" w:rsidP="0094578B">
      <w:pPr>
        <w:pStyle w:val="ListParagraph"/>
        <w:numPr>
          <w:ilvl w:val="0"/>
          <w:numId w:val="6"/>
        </w:numPr>
        <w:rPr>
          <w:lang w:eastAsia="en-AU"/>
        </w:rPr>
      </w:pPr>
      <w:r>
        <w:rPr>
          <w:lang w:eastAsia="en-AU"/>
        </w:rPr>
        <w:t>For each production</w:t>
      </w:r>
      <w:r w:rsidR="00652DAB">
        <w:rPr>
          <w:lang w:eastAsia="en-AU"/>
        </w:rPr>
        <w:t xml:space="preserve"> </w:t>
      </w:r>
      <w:r w:rsidR="001016FF">
        <w:rPr>
          <w:lang w:eastAsia="en-AU"/>
        </w:rPr>
        <w:t>whose</w:t>
      </w:r>
      <w:r w:rsidR="008D3DCD">
        <w:rPr>
          <w:lang w:eastAsia="en-AU"/>
        </w:rPr>
        <w:t xml:space="preserve"> </w:t>
      </w:r>
      <w:r w:rsidR="00652DAB">
        <w:rPr>
          <w:lang w:eastAsia="en-AU"/>
        </w:rPr>
        <w:t xml:space="preserve">extension </w:t>
      </w:r>
      <w:r w:rsidR="001016FF">
        <w:rPr>
          <w:lang w:eastAsia="en-AU"/>
        </w:rPr>
        <w:t>part likes</w:t>
      </w:r>
      <w:r w:rsidR="008D3DCD">
        <w:rPr>
          <w:lang w:eastAsia="en-AU"/>
        </w:rPr>
        <w:t xml:space="preserve"> </w:t>
      </w:r>
      <w:r w:rsidR="00652DAB">
        <w:rPr>
          <w:lang w:eastAsia="en-AU"/>
        </w:rPr>
        <w:t>[P</w:t>
      </w:r>
      <w:r w:rsidR="001016FF">
        <w:rPr>
          <w:vertAlign w:val="subscript"/>
          <w:lang w:eastAsia="en-AU"/>
        </w:rPr>
        <w:t>n</w:t>
      </w:r>
      <w:r w:rsidR="00652DAB">
        <w:rPr>
          <w:lang w:eastAsia="en-AU"/>
        </w:rPr>
        <w:t xml:space="preserve"> … P</w:t>
      </w:r>
      <w:r w:rsidR="008D3DCD">
        <w:rPr>
          <w:vertAlign w:val="subscript"/>
          <w:lang w:eastAsia="en-AU"/>
        </w:rPr>
        <w:t>2</w:t>
      </w:r>
      <w:r w:rsidR="008D3DCD">
        <w:rPr>
          <w:lang w:eastAsia="en-AU"/>
        </w:rPr>
        <w:t xml:space="preserve"> P</w:t>
      </w:r>
      <w:r w:rsidR="008D3DCD">
        <w:rPr>
          <w:vertAlign w:val="subscript"/>
          <w:lang w:eastAsia="en-AU"/>
        </w:rPr>
        <w:t>1</w:t>
      </w:r>
      <w:r w:rsidR="008D3DCD">
        <w:rPr>
          <w:lang w:eastAsia="en-AU"/>
        </w:rPr>
        <w:t xml:space="preserve"> T…</w:t>
      </w:r>
      <w:r w:rsidR="00652DAB">
        <w:rPr>
          <w:lang w:eastAsia="en-AU"/>
        </w:rPr>
        <w:t>]</w:t>
      </w:r>
      <w:r w:rsidR="001016FF">
        <w:rPr>
          <w:lang w:eastAsia="en-AU"/>
        </w:rPr>
        <w:t>:</w:t>
      </w:r>
    </w:p>
    <w:p w:rsidR="001016FF" w:rsidRDefault="001016FF" w:rsidP="001016FF">
      <w:pPr>
        <w:pStyle w:val="ListParagraph"/>
        <w:numPr>
          <w:ilvl w:val="2"/>
          <w:numId w:val="6"/>
        </w:numPr>
        <w:rPr>
          <w:lang w:eastAsia="en-AU"/>
        </w:rPr>
      </w:pPr>
      <w:r>
        <w:rPr>
          <w:lang w:eastAsia="en-AU"/>
        </w:rPr>
        <w:t>If P</w:t>
      </w:r>
      <w:r>
        <w:rPr>
          <w:vertAlign w:val="subscript"/>
          <w:lang w:eastAsia="en-AU"/>
        </w:rPr>
        <w:t xml:space="preserve">1 </w:t>
      </w:r>
      <w:r>
        <w:rPr>
          <w:lang w:eastAsia="en-AU"/>
        </w:rPr>
        <w:t>is not child of T, then add P</w:t>
      </w:r>
      <w:r>
        <w:rPr>
          <w:vertAlign w:val="subscript"/>
          <w:lang w:eastAsia="en-AU"/>
        </w:rPr>
        <w:t xml:space="preserve">1 </w:t>
      </w:r>
      <w:r>
        <w:rPr>
          <w:lang w:eastAsia="en-AU"/>
        </w:rPr>
        <w:t>into T children.</w:t>
      </w:r>
    </w:p>
    <w:p w:rsidR="001016FF" w:rsidRDefault="00FC034E" w:rsidP="001016FF">
      <w:pPr>
        <w:pStyle w:val="ListParagraph"/>
        <w:numPr>
          <w:ilvl w:val="2"/>
          <w:numId w:val="6"/>
        </w:numPr>
        <w:rPr>
          <w:lang w:eastAsia="en-AU"/>
        </w:rPr>
      </w:pPr>
      <w:r>
        <w:rPr>
          <w:lang w:eastAsia="en-AU"/>
        </w:rPr>
        <w:t>For i from 2 to n: if P</w:t>
      </w:r>
      <w:r>
        <w:rPr>
          <w:vertAlign w:val="subscript"/>
          <w:lang w:eastAsia="en-AU"/>
        </w:rPr>
        <w:t>i</w:t>
      </w:r>
      <w:r>
        <w:rPr>
          <w:lang w:eastAsia="en-AU"/>
        </w:rPr>
        <w:t xml:space="preserve"> is not child of P</w:t>
      </w:r>
      <w:r>
        <w:rPr>
          <w:vertAlign w:val="subscript"/>
          <w:lang w:eastAsia="en-AU"/>
        </w:rPr>
        <w:t>i-1</w:t>
      </w:r>
      <w:r>
        <w:rPr>
          <w:lang w:eastAsia="en-AU"/>
        </w:rPr>
        <w:t>, then add P</w:t>
      </w:r>
      <w:r>
        <w:rPr>
          <w:vertAlign w:val="subscript"/>
          <w:lang w:eastAsia="en-AU"/>
        </w:rPr>
        <w:t>i</w:t>
      </w:r>
      <w:r>
        <w:rPr>
          <w:lang w:eastAsia="en-AU"/>
        </w:rPr>
        <w:t xml:space="preserve"> into P</w:t>
      </w:r>
      <w:r>
        <w:rPr>
          <w:vertAlign w:val="subscript"/>
          <w:lang w:eastAsia="en-AU"/>
        </w:rPr>
        <w:t>i-1</w:t>
      </w:r>
      <w:r>
        <w:rPr>
          <w:lang w:eastAsia="en-AU"/>
        </w:rPr>
        <w:t xml:space="preserve"> children.</w:t>
      </w:r>
    </w:p>
    <w:p w:rsidR="009E4680" w:rsidRDefault="009E4680" w:rsidP="009E4680">
      <w:pPr>
        <w:pStyle w:val="Heading4"/>
        <w:rPr>
          <w:lang w:eastAsia="en-AU"/>
        </w:rPr>
      </w:pPr>
      <w:r>
        <w:rPr>
          <w:lang w:eastAsia="en-AU"/>
        </w:rPr>
        <w:t xml:space="preserve">The </w:t>
      </w:r>
      <w:r w:rsidR="00C4362C">
        <w:rPr>
          <w:lang w:eastAsia="en-AU"/>
        </w:rPr>
        <w:t xml:space="preserve">right-POS </w:t>
      </w:r>
      <w:r w:rsidR="005B1E5B">
        <w:rPr>
          <w:lang w:eastAsia="en-AU"/>
        </w:rPr>
        <w:t>graph</w:t>
      </w:r>
    </w:p>
    <w:p w:rsidR="00FC034E" w:rsidRDefault="00FC034E" w:rsidP="00FC034E">
      <w:pPr>
        <w:ind w:firstLine="360"/>
        <w:jc w:val="both"/>
        <w:rPr>
          <w:lang w:eastAsia="en-AU"/>
        </w:rPr>
      </w:pPr>
      <w:r>
        <w:rPr>
          <w:lang w:eastAsia="en-AU"/>
        </w:rPr>
        <w:t>The right-POS graph of “T” POS is a graph which stores the information about the POS being right-adjacent to “T” POS in G.</w:t>
      </w:r>
    </w:p>
    <w:p w:rsidR="00FC034E" w:rsidRDefault="00FC034E" w:rsidP="00FC034E">
      <w:pPr>
        <w:ind w:firstLine="360"/>
        <w:jc w:val="both"/>
        <w:rPr>
          <w:lang w:eastAsia="en-AU"/>
        </w:rPr>
      </w:pPr>
      <w:r>
        <w:rPr>
          <w:lang w:eastAsia="en-AU"/>
        </w:rPr>
        <w:t>The creating algorithm of right-POS map:</w:t>
      </w:r>
    </w:p>
    <w:p w:rsidR="00FC034E" w:rsidRDefault="00FC034E" w:rsidP="00FC034E">
      <w:pPr>
        <w:pStyle w:val="ListParagraph"/>
        <w:numPr>
          <w:ilvl w:val="0"/>
          <w:numId w:val="6"/>
        </w:numPr>
        <w:rPr>
          <w:lang w:eastAsia="en-AU"/>
        </w:rPr>
      </w:pPr>
      <w:r>
        <w:rPr>
          <w:lang w:eastAsia="en-AU"/>
        </w:rPr>
        <w:t>Process all the productions in the graph.</w:t>
      </w:r>
    </w:p>
    <w:p w:rsidR="00FC034E" w:rsidRDefault="00FC034E" w:rsidP="00FC034E">
      <w:pPr>
        <w:pStyle w:val="ListParagraph"/>
        <w:numPr>
          <w:ilvl w:val="0"/>
          <w:numId w:val="6"/>
        </w:numPr>
        <w:rPr>
          <w:lang w:eastAsia="en-AU"/>
        </w:rPr>
      </w:pPr>
      <w:r>
        <w:rPr>
          <w:lang w:eastAsia="en-AU"/>
        </w:rPr>
        <w:t>For each production whose extension part likes […T P</w:t>
      </w:r>
      <w:r>
        <w:rPr>
          <w:vertAlign w:val="subscript"/>
          <w:lang w:eastAsia="en-AU"/>
        </w:rPr>
        <w:t>1</w:t>
      </w:r>
      <w:r>
        <w:rPr>
          <w:lang w:eastAsia="en-AU"/>
        </w:rPr>
        <w:t xml:space="preserve"> P</w:t>
      </w:r>
      <w:r>
        <w:rPr>
          <w:vertAlign w:val="subscript"/>
          <w:lang w:eastAsia="en-AU"/>
        </w:rPr>
        <w:t>2</w:t>
      </w:r>
      <w:r>
        <w:rPr>
          <w:lang w:eastAsia="en-AU"/>
        </w:rPr>
        <w:t xml:space="preserve"> … P</w:t>
      </w:r>
      <w:r>
        <w:rPr>
          <w:vertAlign w:val="subscript"/>
          <w:lang w:eastAsia="en-AU"/>
        </w:rPr>
        <w:t>m</w:t>
      </w:r>
      <w:r>
        <w:rPr>
          <w:lang w:eastAsia="en-AU"/>
        </w:rPr>
        <w:t>]:</w:t>
      </w:r>
    </w:p>
    <w:p w:rsidR="00FC034E" w:rsidRDefault="00FC034E" w:rsidP="00FC034E">
      <w:pPr>
        <w:pStyle w:val="ListParagraph"/>
        <w:numPr>
          <w:ilvl w:val="2"/>
          <w:numId w:val="6"/>
        </w:numPr>
        <w:rPr>
          <w:lang w:eastAsia="en-AU"/>
        </w:rPr>
      </w:pPr>
      <w:r>
        <w:rPr>
          <w:lang w:eastAsia="en-AU"/>
        </w:rPr>
        <w:t>If P</w:t>
      </w:r>
      <w:r w:rsidRPr="00FC034E">
        <w:rPr>
          <w:vertAlign w:val="subscript"/>
          <w:lang w:eastAsia="en-AU"/>
        </w:rPr>
        <w:t xml:space="preserve">1 </w:t>
      </w:r>
      <w:r>
        <w:rPr>
          <w:lang w:eastAsia="en-AU"/>
        </w:rPr>
        <w:t>is not child of T, then add P</w:t>
      </w:r>
      <w:r w:rsidRPr="00FC034E">
        <w:rPr>
          <w:vertAlign w:val="subscript"/>
          <w:lang w:eastAsia="en-AU"/>
        </w:rPr>
        <w:t xml:space="preserve">1 </w:t>
      </w:r>
      <w:r>
        <w:rPr>
          <w:lang w:eastAsia="en-AU"/>
        </w:rPr>
        <w:t>into T children.</w:t>
      </w:r>
    </w:p>
    <w:p w:rsidR="00FC034E" w:rsidRPr="00FC034E" w:rsidRDefault="00FC034E" w:rsidP="00FC034E">
      <w:pPr>
        <w:pStyle w:val="ListParagraph"/>
        <w:numPr>
          <w:ilvl w:val="2"/>
          <w:numId w:val="6"/>
        </w:numPr>
        <w:rPr>
          <w:lang w:eastAsia="en-AU"/>
        </w:rPr>
      </w:pPr>
      <w:r>
        <w:rPr>
          <w:lang w:eastAsia="en-AU"/>
        </w:rPr>
        <w:t>For i from 1 to m: if P</w:t>
      </w:r>
      <w:r w:rsidRPr="00FC034E">
        <w:rPr>
          <w:vertAlign w:val="subscript"/>
          <w:lang w:eastAsia="en-AU"/>
        </w:rPr>
        <w:t>i</w:t>
      </w:r>
      <w:r>
        <w:rPr>
          <w:lang w:eastAsia="en-AU"/>
        </w:rPr>
        <w:t xml:space="preserve"> is not child of P</w:t>
      </w:r>
      <w:r w:rsidRPr="00FC034E">
        <w:rPr>
          <w:vertAlign w:val="subscript"/>
          <w:lang w:eastAsia="en-AU"/>
        </w:rPr>
        <w:t>i</w:t>
      </w:r>
      <w:r>
        <w:rPr>
          <w:vertAlign w:val="subscript"/>
          <w:lang w:eastAsia="en-AU"/>
        </w:rPr>
        <w:t>-1</w:t>
      </w:r>
      <w:r>
        <w:rPr>
          <w:lang w:eastAsia="en-AU"/>
        </w:rPr>
        <w:t>, then add P</w:t>
      </w:r>
      <w:r w:rsidRPr="00FC034E">
        <w:rPr>
          <w:vertAlign w:val="subscript"/>
          <w:lang w:eastAsia="en-AU"/>
        </w:rPr>
        <w:t>i</w:t>
      </w:r>
      <w:r>
        <w:rPr>
          <w:lang w:eastAsia="en-AU"/>
        </w:rPr>
        <w:t xml:space="preserve"> into P</w:t>
      </w:r>
      <w:r w:rsidRPr="00FC034E">
        <w:rPr>
          <w:vertAlign w:val="subscript"/>
          <w:lang w:eastAsia="en-AU"/>
        </w:rPr>
        <w:t>i-1</w:t>
      </w:r>
      <w:r>
        <w:rPr>
          <w:lang w:eastAsia="en-AU"/>
        </w:rPr>
        <w:t xml:space="preserve"> children.</w:t>
      </w:r>
    </w:p>
    <w:p w:rsidR="009E4680" w:rsidRDefault="009E4680" w:rsidP="009E4680">
      <w:pPr>
        <w:pStyle w:val="Heading3"/>
        <w:rPr>
          <w:lang w:eastAsia="en-AU"/>
        </w:rPr>
      </w:pPr>
      <w:r>
        <w:rPr>
          <w:lang w:eastAsia="en-AU"/>
        </w:rPr>
        <w:t>Pruning phase</w:t>
      </w:r>
    </w:p>
    <w:p w:rsidR="009E4680" w:rsidRDefault="001137A1" w:rsidP="00CE63C6">
      <w:pPr>
        <w:ind w:firstLine="360"/>
        <w:jc w:val="both"/>
        <w:rPr>
          <w:lang w:eastAsia="en-AU"/>
        </w:rPr>
      </w:pPr>
      <w:r>
        <w:rPr>
          <w:lang w:eastAsia="en-AU"/>
        </w:rPr>
        <w:lastRenderedPageBreak/>
        <w:t>T</w:t>
      </w:r>
      <w:r w:rsidR="00CA53E3">
        <w:rPr>
          <w:lang w:eastAsia="en-AU"/>
        </w:rPr>
        <w:t xml:space="preserve">he </w:t>
      </w:r>
      <w:r w:rsidR="006F529D">
        <w:rPr>
          <w:lang w:eastAsia="en-AU"/>
        </w:rPr>
        <w:t>HGM</w:t>
      </w:r>
      <w:r w:rsidR="00CA53E3">
        <w:rPr>
          <w:lang w:eastAsia="en-AU"/>
        </w:rPr>
        <w:t xml:space="preserve"> model uses the combinable chain to overcome the Chomsky problem. For each loop step, the candidate </w:t>
      </w:r>
      <w:r w:rsidR="00CA53E3">
        <w:rPr>
          <w:i/>
          <w:lang w:eastAsia="en-AU"/>
        </w:rPr>
        <w:t>node</w:t>
      </w:r>
      <w:r w:rsidR="00CA53E3">
        <w:rPr>
          <w:lang w:eastAsia="en-AU"/>
        </w:rPr>
        <w:t xml:space="preserve"> from AGENDA combines with the </w:t>
      </w:r>
      <w:r w:rsidR="00CA53E3">
        <w:rPr>
          <w:i/>
          <w:lang w:eastAsia="en-AU"/>
        </w:rPr>
        <w:t xml:space="preserve">nodes </w:t>
      </w:r>
      <w:r w:rsidR="00CA53E3">
        <w:rPr>
          <w:lang w:eastAsia="en-AU"/>
        </w:rPr>
        <w:t xml:space="preserve">in CHART through three major </w:t>
      </w:r>
      <w:r w:rsidR="00E5223B">
        <w:rPr>
          <w:lang w:eastAsia="en-AU"/>
        </w:rPr>
        <w:t>steps</w:t>
      </w:r>
      <w:r w:rsidR="00CA53E3">
        <w:rPr>
          <w:lang w:eastAsia="en-AU"/>
        </w:rPr>
        <w:t>: “Generating left chains”, “Generating right chains” and the collection part of those two “Generating combinable chains”.</w:t>
      </w:r>
    </w:p>
    <w:p w:rsidR="00675AB3" w:rsidRPr="008A45F8" w:rsidRDefault="00633F8E" w:rsidP="00675AB3">
      <w:pPr>
        <w:ind w:firstLine="360"/>
        <w:jc w:val="both"/>
      </w:pPr>
      <w:r>
        <w:t xml:space="preserve">The </w:t>
      </w:r>
      <w:r w:rsidR="006F529D">
        <w:t>HGM</w:t>
      </w:r>
      <w:r w:rsidR="00675AB3">
        <w:t xml:space="preserve"> </w:t>
      </w:r>
      <w:r>
        <w:t xml:space="preserve">process </w:t>
      </w:r>
      <w:r w:rsidR="00675AB3" w:rsidRPr="00874C98">
        <w:t>will perform</w:t>
      </w:r>
      <w:r w:rsidR="00675AB3">
        <w:t xml:space="preserve"> normal</w:t>
      </w:r>
      <w:r>
        <w:t>ly</w:t>
      </w:r>
      <w:r w:rsidR="00675AB3" w:rsidRPr="00874C98">
        <w:t xml:space="preserve"> </w:t>
      </w:r>
      <w:r w:rsidR="00675AB3">
        <w:t>with</w:t>
      </w:r>
      <w:r w:rsidR="00675AB3" w:rsidRPr="00874C98">
        <w:t xml:space="preserve"> the support of </w:t>
      </w:r>
      <w:r w:rsidR="00675AB3">
        <w:t>pruning graph</w:t>
      </w:r>
      <w:r w:rsidR="00675AB3" w:rsidRPr="00874C98">
        <w:t xml:space="preserve">. </w:t>
      </w:r>
      <w:r w:rsidR="001137A1">
        <w:t xml:space="preserve">In each </w:t>
      </w:r>
      <w:r w:rsidR="006F529D">
        <w:t>new-node generation step</w:t>
      </w:r>
      <w:r w:rsidR="001137A1">
        <w:t>, t</w:t>
      </w:r>
      <w:r w:rsidR="008A45F8">
        <w:t>he system get</w:t>
      </w:r>
      <w:r w:rsidR="00E5223B">
        <w:t>s</w:t>
      </w:r>
      <w:r w:rsidR="008A45F8">
        <w:t xml:space="preserve"> pruning graph for POS of candidate </w:t>
      </w:r>
      <w:r w:rsidR="008A45F8">
        <w:rPr>
          <w:i/>
        </w:rPr>
        <w:t xml:space="preserve">node </w:t>
      </w:r>
      <w:r w:rsidR="008A45F8">
        <w:t>and use</w:t>
      </w:r>
      <w:r w:rsidR="00E5223B">
        <w:t>s</w:t>
      </w:r>
      <w:r w:rsidR="008A45F8">
        <w:t xml:space="preserve"> it to prune the bad combinable chains (cannot lead to any production). </w:t>
      </w:r>
      <w:r w:rsidR="0064405E">
        <w:t xml:space="preserve">With an X </w:t>
      </w:r>
      <w:r w:rsidR="0064405E">
        <w:rPr>
          <w:i/>
        </w:rPr>
        <w:t>node</w:t>
      </w:r>
      <w:r w:rsidR="0064405E">
        <w:t xml:space="preserve">, if S(X) contains any </w:t>
      </w:r>
      <w:r w:rsidR="0064405E">
        <w:rPr>
          <w:i/>
        </w:rPr>
        <w:t>node</w:t>
      </w:r>
      <w:r w:rsidR="0064405E">
        <w:t xml:space="preserve"> whose POS is not contained in “X” POS children in pruning graph, they will be pruned. The figure </w:t>
      </w:r>
      <w:r w:rsidR="000F0C91">
        <w:t>2</w:t>
      </w:r>
      <w:r w:rsidR="0064405E">
        <w:t xml:space="preserve"> is an illustration of pruning graph in the PGHM model.</w:t>
      </w:r>
    </w:p>
    <w:p w:rsidR="00675AB3" w:rsidRPr="00874C98" w:rsidRDefault="00675AB3" w:rsidP="00675AB3">
      <w:pPr>
        <w:ind w:firstLine="360"/>
        <w:jc w:val="both"/>
      </w:pPr>
    </w:p>
    <w:p w:rsidR="00675AB3" w:rsidRPr="00874C98" w:rsidRDefault="0064405E" w:rsidP="00675AB3">
      <w:pPr>
        <w:keepNext/>
      </w:pPr>
      <w:r>
        <w:rPr>
          <w:noProof/>
        </w:rPr>
        <w:drawing>
          <wp:inline distT="0" distB="0" distL="0" distR="0" wp14:anchorId="7D6893A6" wp14:editId="2FF53287">
            <wp:extent cx="2618842" cy="1754742"/>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8842" cy="1754742"/>
                    </a:xfrm>
                    <a:prstGeom prst="rect">
                      <a:avLst/>
                    </a:prstGeom>
                    <a:noFill/>
                  </pic:spPr>
                </pic:pic>
              </a:graphicData>
            </a:graphic>
          </wp:inline>
        </w:drawing>
      </w:r>
    </w:p>
    <w:p w:rsidR="00CA53E3" w:rsidRPr="003831E6" w:rsidRDefault="00675AB3" w:rsidP="00675AB3">
      <w:pPr>
        <w:rPr>
          <w:i/>
          <w:sz w:val="18"/>
          <w:lang w:eastAsia="en-AU"/>
        </w:rPr>
      </w:pPr>
      <w:r w:rsidRPr="003831E6">
        <w:rPr>
          <w:i/>
          <w:sz w:val="18"/>
        </w:rPr>
        <w:t xml:space="preserve">Figure </w:t>
      </w:r>
      <w:r w:rsidR="000F0C91">
        <w:rPr>
          <w:i/>
          <w:sz w:val="18"/>
        </w:rPr>
        <w:t>2</w:t>
      </w:r>
      <w:r w:rsidRPr="003831E6">
        <w:rPr>
          <w:i/>
          <w:sz w:val="18"/>
        </w:rPr>
        <w:t xml:space="preserve"> – the illustration of the </w:t>
      </w:r>
      <w:r w:rsidR="006F529D">
        <w:rPr>
          <w:i/>
          <w:sz w:val="18"/>
        </w:rPr>
        <w:t>HGM</w:t>
      </w:r>
      <w:r w:rsidRPr="003831E6">
        <w:rPr>
          <w:i/>
          <w:sz w:val="18"/>
        </w:rPr>
        <w:t xml:space="preserve"> model using pruning graph.</w:t>
      </w:r>
    </w:p>
    <w:p w:rsidR="0056011D" w:rsidRDefault="009E4680" w:rsidP="00524000">
      <w:pPr>
        <w:pStyle w:val="Heading1"/>
      </w:pPr>
      <w:r>
        <w:t>experiment and result</w:t>
      </w:r>
    </w:p>
    <w:p w:rsidR="0056011D" w:rsidRDefault="009E4680" w:rsidP="00752550">
      <w:pPr>
        <w:pStyle w:val="BodyText"/>
        <w:ind w:firstLine="360"/>
        <w:rPr>
          <w:szCs w:val="18"/>
        </w:rPr>
      </w:pPr>
      <w:r w:rsidRPr="00DD13D4">
        <w:rPr>
          <w:szCs w:val="18"/>
        </w:rPr>
        <w:t xml:space="preserve">This </w:t>
      </w:r>
      <w:r>
        <w:rPr>
          <w:szCs w:val="18"/>
        </w:rPr>
        <w:t xml:space="preserve">section presents the </w:t>
      </w:r>
      <w:r w:rsidR="00E5223B">
        <w:rPr>
          <w:szCs w:val="18"/>
        </w:rPr>
        <w:t>obtained</w:t>
      </w:r>
      <w:r w:rsidRPr="00DD13D4">
        <w:rPr>
          <w:szCs w:val="18"/>
        </w:rPr>
        <w:t xml:space="preserve"> </w:t>
      </w:r>
      <w:r w:rsidR="00917178">
        <w:rPr>
          <w:szCs w:val="18"/>
        </w:rPr>
        <w:t xml:space="preserve">experiment </w:t>
      </w:r>
      <w:r>
        <w:rPr>
          <w:szCs w:val="18"/>
        </w:rPr>
        <w:t xml:space="preserve">result of the performance of A* parsing algorithm using </w:t>
      </w:r>
      <w:r w:rsidR="006F529D">
        <w:rPr>
          <w:szCs w:val="18"/>
        </w:rPr>
        <w:t>HGM</w:t>
      </w:r>
      <w:r>
        <w:rPr>
          <w:szCs w:val="18"/>
        </w:rPr>
        <w:t xml:space="preserve"> model.</w:t>
      </w:r>
    </w:p>
    <w:p w:rsidR="00E51E14" w:rsidRDefault="009E4680" w:rsidP="009E4680">
      <w:pPr>
        <w:pStyle w:val="Heading2"/>
      </w:pPr>
      <w:r>
        <w:t>Preparation for experiment</w:t>
      </w:r>
    </w:p>
    <w:p w:rsidR="00C456D6" w:rsidRDefault="00917178" w:rsidP="00CB4AB6">
      <w:pPr>
        <w:ind w:firstLine="360"/>
        <w:jc w:val="both"/>
      </w:pPr>
      <w:r>
        <w:t>Two hundred</w:t>
      </w:r>
      <w:r w:rsidR="00C456D6">
        <w:t xml:space="preserve"> sentences </w:t>
      </w:r>
      <w:r>
        <w:t xml:space="preserve">randomly </w:t>
      </w:r>
      <w:r w:rsidR="00F6677A">
        <w:t>selected</w:t>
      </w:r>
      <w:r>
        <w:t xml:space="preserve"> </w:t>
      </w:r>
      <w:r w:rsidR="00C456D6">
        <w:t>from Viet Treebank</w:t>
      </w:r>
      <w:r w:rsidR="00630BB7">
        <w:t xml:space="preserve"> </w:t>
      </w:r>
      <w:r w:rsidR="003831E6">
        <w:t>are</w:t>
      </w:r>
      <w:r>
        <w:t xml:space="preserve"> used </w:t>
      </w:r>
      <w:r w:rsidR="00A9241A">
        <w:t>to test the performance of our proposed method</w:t>
      </w:r>
      <w:r w:rsidR="00C456D6">
        <w:t>.</w:t>
      </w:r>
    </w:p>
    <w:p w:rsidR="003831E6" w:rsidRPr="00001581" w:rsidRDefault="003831E6" w:rsidP="003831E6">
      <w:pPr>
        <w:pStyle w:val="tablehead"/>
        <w:spacing w:before="200"/>
        <w:rPr>
          <w:sz w:val="20"/>
          <w:szCs w:val="20"/>
        </w:rPr>
      </w:pPr>
      <w:r w:rsidRPr="00001581">
        <w:rPr>
          <w:sz w:val="20"/>
          <w:szCs w:val="20"/>
        </w:rPr>
        <w:t>testing corpus for experiment</w:t>
      </w:r>
    </w:p>
    <w:tbl>
      <w:tblPr>
        <w:tblStyle w:val="TableGrid"/>
        <w:tblW w:w="0" w:type="auto"/>
        <w:jc w:val="center"/>
        <w:tblLayout w:type="fixed"/>
        <w:tblLook w:val="04A0" w:firstRow="1" w:lastRow="0" w:firstColumn="1" w:lastColumn="0" w:noHBand="0" w:noVBand="1"/>
      </w:tblPr>
      <w:tblGrid>
        <w:gridCol w:w="828"/>
        <w:gridCol w:w="630"/>
        <w:gridCol w:w="720"/>
        <w:gridCol w:w="630"/>
        <w:gridCol w:w="720"/>
        <w:gridCol w:w="720"/>
        <w:gridCol w:w="662"/>
      </w:tblGrid>
      <w:tr w:rsidR="003831E6" w:rsidTr="006F529D">
        <w:trPr>
          <w:trHeight w:val="125"/>
          <w:jc w:val="center"/>
        </w:trPr>
        <w:tc>
          <w:tcPr>
            <w:tcW w:w="828" w:type="dxa"/>
            <w:vAlign w:val="center"/>
          </w:tcPr>
          <w:p w:rsidR="003831E6" w:rsidRDefault="003831E6" w:rsidP="006F529D">
            <w:pPr>
              <w:ind w:left="-90" w:right="-131"/>
            </w:pPr>
            <w:r>
              <w:t>group</w:t>
            </w:r>
          </w:p>
        </w:tc>
        <w:tc>
          <w:tcPr>
            <w:tcW w:w="630" w:type="dxa"/>
            <w:vAlign w:val="center"/>
          </w:tcPr>
          <w:p w:rsidR="003831E6" w:rsidRDefault="003831E6" w:rsidP="006F529D">
            <w:pPr>
              <w:ind w:left="-108" w:right="-108"/>
            </w:pPr>
            <w:r>
              <w:t>5 tokens</w:t>
            </w:r>
          </w:p>
        </w:tc>
        <w:tc>
          <w:tcPr>
            <w:tcW w:w="720" w:type="dxa"/>
            <w:vAlign w:val="center"/>
          </w:tcPr>
          <w:p w:rsidR="003831E6" w:rsidRDefault="003831E6" w:rsidP="006F529D">
            <w:pPr>
              <w:ind w:left="-108" w:right="-138"/>
            </w:pPr>
            <w:r>
              <w:t>10 tokens</w:t>
            </w:r>
          </w:p>
        </w:tc>
        <w:tc>
          <w:tcPr>
            <w:tcW w:w="630" w:type="dxa"/>
            <w:vAlign w:val="center"/>
          </w:tcPr>
          <w:p w:rsidR="003831E6" w:rsidRDefault="003831E6" w:rsidP="006F529D">
            <w:pPr>
              <w:tabs>
                <w:tab w:val="left" w:pos="642"/>
              </w:tabs>
              <w:ind w:left="-78" w:right="-145"/>
            </w:pPr>
            <w:r>
              <w:t>20 tokens</w:t>
            </w:r>
          </w:p>
        </w:tc>
        <w:tc>
          <w:tcPr>
            <w:tcW w:w="720" w:type="dxa"/>
            <w:vAlign w:val="center"/>
          </w:tcPr>
          <w:p w:rsidR="003831E6" w:rsidRDefault="003831E6" w:rsidP="006F529D">
            <w:pPr>
              <w:ind w:left="-71" w:right="-62"/>
            </w:pPr>
            <w:r>
              <w:t>30 tokens</w:t>
            </w:r>
          </w:p>
        </w:tc>
        <w:tc>
          <w:tcPr>
            <w:tcW w:w="720" w:type="dxa"/>
            <w:vAlign w:val="center"/>
          </w:tcPr>
          <w:p w:rsidR="003831E6" w:rsidRDefault="003831E6" w:rsidP="006F529D">
            <w:pPr>
              <w:ind w:left="-64" w:right="-69"/>
            </w:pPr>
            <w:r>
              <w:t>40 tokens</w:t>
            </w:r>
          </w:p>
        </w:tc>
        <w:tc>
          <w:tcPr>
            <w:tcW w:w="662" w:type="dxa"/>
            <w:vAlign w:val="center"/>
          </w:tcPr>
          <w:p w:rsidR="003831E6" w:rsidRDefault="003831E6" w:rsidP="006F529D">
            <w:pPr>
              <w:ind w:left="-147" w:right="-76"/>
            </w:pPr>
            <w:r>
              <w:t>50 tokens</w:t>
            </w:r>
          </w:p>
        </w:tc>
      </w:tr>
      <w:tr w:rsidR="003831E6" w:rsidTr="006F529D">
        <w:trPr>
          <w:trHeight w:val="206"/>
          <w:jc w:val="center"/>
        </w:trPr>
        <w:tc>
          <w:tcPr>
            <w:tcW w:w="828" w:type="dxa"/>
            <w:vAlign w:val="center"/>
          </w:tcPr>
          <w:p w:rsidR="003831E6" w:rsidRDefault="003831E6" w:rsidP="006F529D">
            <w:pPr>
              <w:ind w:left="-90" w:right="-131"/>
            </w:pPr>
            <w:r>
              <w:t>quantity</w:t>
            </w:r>
          </w:p>
        </w:tc>
        <w:tc>
          <w:tcPr>
            <w:tcW w:w="630" w:type="dxa"/>
            <w:vAlign w:val="center"/>
          </w:tcPr>
          <w:p w:rsidR="003831E6" w:rsidRDefault="003831E6" w:rsidP="006F529D">
            <w:pPr>
              <w:ind w:left="-108" w:right="-108"/>
            </w:pPr>
            <w:r>
              <w:t>20</w:t>
            </w:r>
          </w:p>
        </w:tc>
        <w:tc>
          <w:tcPr>
            <w:tcW w:w="720" w:type="dxa"/>
            <w:vAlign w:val="center"/>
          </w:tcPr>
          <w:p w:rsidR="003831E6" w:rsidRDefault="003831E6" w:rsidP="006F529D">
            <w:pPr>
              <w:ind w:left="-108" w:right="-138"/>
            </w:pPr>
            <w:r>
              <w:t>60</w:t>
            </w:r>
          </w:p>
        </w:tc>
        <w:tc>
          <w:tcPr>
            <w:tcW w:w="630" w:type="dxa"/>
            <w:vAlign w:val="center"/>
          </w:tcPr>
          <w:p w:rsidR="003831E6" w:rsidRDefault="003831E6" w:rsidP="006F529D">
            <w:pPr>
              <w:tabs>
                <w:tab w:val="left" w:pos="642"/>
              </w:tabs>
              <w:ind w:left="-78" w:right="-145"/>
            </w:pPr>
            <w:r>
              <w:t>50</w:t>
            </w:r>
          </w:p>
        </w:tc>
        <w:tc>
          <w:tcPr>
            <w:tcW w:w="720" w:type="dxa"/>
            <w:vAlign w:val="center"/>
          </w:tcPr>
          <w:p w:rsidR="003831E6" w:rsidRDefault="003831E6" w:rsidP="006F529D">
            <w:pPr>
              <w:ind w:left="-71" w:right="-62"/>
            </w:pPr>
            <w:r>
              <w:t>25</w:t>
            </w:r>
          </w:p>
        </w:tc>
        <w:tc>
          <w:tcPr>
            <w:tcW w:w="720" w:type="dxa"/>
            <w:vAlign w:val="center"/>
          </w:tcPr>
          <w:p w:rsidR="003831E6" w:rsidRDefault="003831E6" w:rsidP="006F529D">
            <w:pPr>
              <w:ind w:left="-64" w:right="-69"/>
            </w:pPr>
            <w:r>
              <w:t>25</w:t>
            </w:r>
          </w:p>
        </w:tc>
        <w:tc>
          <w:tcPr>
            <w:tcW w:w="662" w:type="dxa"/>
            <w:vAlign w:val="center"/>
          </w:tcPr>
          <w:p w:rsidR="003831E6" w:rsidRDefault="003831E6" w:rsidP="006F529D">
            <w:pPr>
              <w:ind w:left="-147" w:right="-76"/>
            </w:pPr>
            <w:r>
              <w:t>20</w:t>
            </w:r>
          </w:p>
        </w:tc>
      </w:tr>
    </w:tbl>
    <w:p w:rsidR="00CB2735" w:rsidRDefault="006B6B04" w:rsidP="00CB2735">
      <w:pPr>
        <w:ind w:firstLine="360"/>
        <w:jc w:val="both"/>
      </w:pPr>
      <w:r>
        <w:t xml:space="preserve">The purpose of this experiment is to test the speed performance of </w:t>
      </w:r>
      <w:r w:rsidR="006F529D">
        <w:t>HGM</w:t>
      </w:r>
      <w:r>
        <w:t xml:space="preserve"> model. We make a testing race between three candidates: </w:t>
      </w:r>
      <w:r w:rsidR="006F529D">
        <w:t>HGM</w:t>
      </w:r>
      <w:r>
        <w:t xml:space="preserve"> model, virtual node method (VNM), </w:t>
      </w:r>
      <w:r w:rsidR="006F529D">
        <w:t>HGM</w:t>
      </w:r>
      <w:r>
        <w:t xml:space="preserve"> model using pruning graph (</w:t>
      </w:r>
      <w:r w:rsidR="006F529D">
        <w:t>HGM</w:t>
      </w:r>
      <w:r>
        <w:t xml:space="preserve">-PG). The testing corpus which </w:t>
      </w:r>
      <w:r w:rsidR="001137A1">
        <w:t>is used for this experiment is 2</w:t>
      </w:r>
      <w:r>
        <w:t xml:space="preserve">00 sentences from </w:t>
      </w:r>
      <w:r w:rsidR="007F470C">
        <w:t>VLSP</w:t>
      </w:r>
      <w:r>
        <w:t xml:space="preserve"> corpus as described above. The testing set is grouped by </w:t>
      </w:r>
      <w:r w:rsidR="00F476BF">
        <w:t xml:space="preserve">approximate </w:t>
      </w:r>
      <w:r>
        <w:t xml:space="preserve">number </w:t>
      </w:r>
      <w:r w:rsidR="001D7D01">
        <w:t>of its</w:t>
      </w:r>
      <w:r>
        <w:t xml:space="preserve"> </w:t>
      </w:r>
      <w:r w:rsidR="00497F4D">
        <w:t>tokens</w:t>
      </w:r>
      <w:r>
        <w:t xml:space="preserve">. We have 6 groups: </w:t>
      </w:r>
      <w:r w:rsidR="00497F4D">
        <w:t xml:space="preserve">sentences with </w:t>
      </w:r>
      <w:r>
        <w:t xml:space="preserve">5 </w:t>
      </w:r>
      <w:r w:rsidR="00497F4D">
        <w:t>token</w:t>
      </w:r>
      <w:r w:rsidR="00F476BF">
        <w:t>s</w:t>
      </w:r>
      <w:r>
        <w:t xml:space="preserve">, 10 </w:t>
      </w:r>
      <w:r w:rsidR="00497F4D">
        <w:t>token</w:t>
      </w:r>
      <w:r w:rsidR="006E5630">
        <w:t>s</w:t>
      </w:r>
      <w:r>
        <w:t xml:space="preserve">, 20 </w:t>
      </w:r>
      <w:r w:rsidR="00497F4D">
        <w:t>token</w:t>
      </w:r>
      <w:r w:rsidR="006E5630">
        <w:t>s</w:t>
      </w:r>
      <w:r>
        <w:t xml:space="preserve">, 30 </w:t>
      </w:r>
      <w:r w:rsidR="00497F4D">
        <w:t>token</w:t>
      </w:r>
      <w:r w:rsidR="006E5630">
        <w:t>s</w:t>
      </w:r>
      <w:r>
        <w:t xml:space="preserve">, </w:t>
      </w:r>
      <w:r w:rsidR="00497F4D">
        <w:t>4</w:t>
      </w:r>
      <w:r>
        <w:t xml:space="preserve">0 </w:t>
      </w:r>
      <w:r w:rsidR="00497F4D">
        <w:t>token</w:t>
      </w:r>
      <w:r w:rsidR="006E5630">
        <w:t xml:space="preserve">s </w:t>
      </w:r>
      <w:r>
        <w:t xml:space="preserve">and 50 </w:t>
      </w:r>
      <w:r w:rsidR="00497F4D">
        <w:t>token</w:t>
      </w:r>
      <w:r>
        <w:t>s. From this test, we will compare the speed of three candidates and evaluate the result.</w:t>
      </w:r>
    </w:p>
    <w:p w:rsidR="001014CF" w:rsidRDefault="001014CF" w:rsidP="001014CF">
      <w:pPr>
        <w:pStyle w:val="Heading2"/>
      </w:pPr>
      <w:r>
        <w:t>Results</w:t>
      </w:r>
    </w:p>
    <w:p w:rsidR="00001581" w:rsidRDefault="00625732" w:rsidP="00001581">
      <w:pPr>
        <w:ind w:firstLine="360"/>
        <w:jc w:val="both"/>
      </w:pPr>
      <w:r>
        <w:t xml:space="preserve">The result of the experiment is shown in </w:t>
      </w:r>
      <w:r w:rsidR="00747920">
        <w:t>table</w:t>
      </w:r>
      <w:r w:rsidR="00C535CE">
        <w:t xml:space="preserve"> 4.</w:t>
      </w:r>
      <w:r w:rsidR="00001581">
        <w:t xml:space="preserve"> With the sentences has less than 20 </w:t>
      </w:r>
      <w:r w:rsidR="00917178">
        <w:t>tokens</w:t>
      </w:r>
      <w:r w:rsidR="00001581">
        <w:t xml:space="preserve">, </w:t>
      </w:r>
      <w:r w:rsidR="006F529D">
        <w:t>HGM</w:t>
      </w:r>
      <w:r w:rsidR="00001581">
        <w:t xml:space="preserve">, VNM and </w:t>
      </w:r>
      <w:r w:rsidR="006F529D">
        <w:lastRenderedPageBreak/>
        <w:t>HGM</w:t>
      </w:r>
      <w:r w:rsidR="00001581">
        <w:t xml:space="preserve">-PG got the same speed. When the number of </w:t>
      </w:r>
      <w:r w:rsidR="00AA7660">
        <w:t>tokens</w:t>
      </w:r>
      <w:r w:rsidR="00001581">
        <w:t xml:space="preserve"> up to 50, the </w:t>
      </w:r>
      <w:r w:rsidR="006F529D">
        <w:t>HGM</w:t>
      </w:r>
      <w:r w:rsidR="00001581">
        <w:t xml:space="preserve"> and VNM got an explosion of processing time, but the PGHM-PG speed is still stable. The reason is that PGHM-PG does not make any redundancy like PGHM and VNM. When the number of tokens increases, the quantity of the redundancy things is much more than the quantity of the useful things. Because of that, the more complex the sentence is, the better performance of PGHM-PG is when comparing to VNM.</w:t>
      </w:r>
    </w:p>
    <w:p w:rsidR="00001581" w:rsidRDefault="00001581" w:rsidP="00001581">
      <w:pPr>
        <w:pStyle w:val="tablehead"/>
        <w:spacing w:before="200"/>
        <w:rPr>
          <w:sz w:val="20"/>
          <w:szCs w:val="20"/>
        </w:rPr>
      </w:pPr>
      <w:r>
        <w:rPr>
          <w:sz w:val="20"/>
          <w:szCs w:val="20"/>
        </w:rPr>
        <w:t>experiment result</w:t>
      </w:r>
    </w:p>
    <w:tbl>
      <w:tblPr>
        <w:tblStyle w:val="TableGrid"/>
        <w:tblW w:w="0" w:type="auto"/>
        <w:tblLook w:val="04A0" w:firstRow="1" w:lastRow="0" w:firstColumn="1" w:lastColumn="0" w:noHBand="0" w:noVBand="1"/>
      </w:tblPr>
      <w:tblGrid>
        <w:gridCol w:w="1227"/>
        <w:gridCol w:w="1227"/>
        <w:gridCol w:w="1228"/>
        <w:gridCol w:w="1228"/>
      </w:tblGrid>
      <w:tr w:rsidR="00C535CE" w:rsidRPr="00D26692" w:rsidTr="00C535CE">
        <w:tc>
          <w:tcPr>
            <w:tcW w:w="1227" w:type="dxa"/>
          </w:tcPr>
          <w:p w:rsidR="00C535CE" w:rsidRPr="00D26692" w:rsidRDefault="00B05FC6" w:rsidP="00C535CE">
            <w:pPr>
              <w:rPr>
                <w:sz w:val="18"/>
              </w:rPr>
            </w:pPr>
            <w:r>
              <w:rPr>
                <w:sz w:val="18"/>
              </w:rPr>
              <w:t>Group</w:t>
            </w:r>
          </w:p>
        </w:tc>
        <w:tc>
          <w:tcPr>
            <w:tcW w:w="1227" w:type="dxa"/>
          </w:tcPr>
          <w:p w:rsidR="00C535CE" w:rsidRPr="00D26692" w:rsidRDefault="006F529D" w:rsidP="00C535CE">
            <w:pPr>
              <w:rPr>
                <w:sz w:val="18"/>
              </w:rPr>
            </w:pPr>
            <w:r>
              <w:rPr>
                <w:sz w:val="18"/>
              </w:rPr>
              <w:t>HGM</w:t>
            </w:r>
          </w:p>
        </w:tc>
        <w:tc>
          <w:tcPr>
            <w:tcW w:w="1228" w:type="dxa"/>
          </w:tcPr>
          <w:p w:rsidR="00C535CE" w:rsidRPr="00D26692" w:rsidRDefault="00C535CE" w:rsidP="00C535CE">
            <w:pPr>
              <w:rPr>
                <w:sz w:val="18"/>
              </w:rPr>
            </w:pPr>
            <w:r w:rsidRPr="00D26692">
              <w:rPr>
                <w:sz w:val="18"/>
              </w:rPr>
              <w:t>VNM</w:t>
            </w:r>
          </w:p>
        </w:tc>
        <w:tc>
          <w:tcPr>
            <w:tcW w:w="1228" w:type="dxa"/>
          </w:tcPr>
          <w:p w:rsidR="00C535CE" w:rsidRPr="00D26692" w:rsidRDefault="006F529D" w:rsidP="00C535CE">
            <w:pPr>
              <w:rPr>
                <w:sz w:val="18"/>
              </w:rPr>
            </w:pPr>
            <w:r>
              <w:rPr>
                <w:sz w:val="18"/>
              </w:rPr>
              <w:t>HGM</w:t>
            </w:r>
            <w:r w:rsidR="00C535CE" w:rsidRPr="00D26692">
              <w:rPr>
                <w:sz w:val="18"/>
              </w:rPr>
              <w:t>-PG</w:t>
            </w:r>
          </w:p>
        </w:tc>
      </w:tr>
      <w:tr w:rsidR="00C535CE" w:rsidRPr="00D26692" w:rsidTr="00C535CE">
        <w:tc>
          <w:tcPr>
            <w:tcW w:w="1227" w:type="dxa"/>
          </w:tcPr>
          <w:p w:rsidR="00C535CE" w:rsidRPr="00D26692" w:rsidRDefault="00C535CE" w:rsidP="00C535CE">
            <w:pPr>
              <w:rPr>
                <w:sz w:val="18"/>
              </w:rPr>
            </w:pPr>
            <w:r w:rsidRPr="00D26692">
              <w:rPr>
                <w:sz w:val="18"/>
              </w:rPr>
              <w:t>5 tokens</w:t>
            </w:r>
          </w:p>
        </w:tc>
        <w:tc>
          <w:tcPr>
            <w:tcW w:w="1227" w:type="dxa"/>
          </w:tcPr>
          <w:p w:rsidR="00C535CE" w:rsidRPr="00D26692" w:rsidRDefault="00C535CE" w:rsidP="00C535CE">
            <w:pPr>
              <w:rPr>
                <w:sz w:val="18"/>
              </w:rPr>
            </w:pPr>
            <w:r w:rsidRPr="00D26692">
              <w:rPr>
                <w:sz w:val="18"/>
              </w:rPr>
              <w:t>2.741s</w:t>
            </w:r>
          </w:p>
        </w:tc>
        <w:tc>
          <w:tcPr>
            <w:tcW w:w="1228" w:type="dxa"/>
          </w:tcPr>
          <w:p w:rsidR="00C535CE" w:rsidRPr="00D26692" w:rsidRDefault="00C535CE" w:rsidP="00C535CE">
            <w:pPr>
              <w:rPr>
                <w:sz w:val="18"/>
              </w:rPr>
            </w:pPr>
            <w:r w:rsidRPr="00D26692">
              <w:rPr>
                <w:sz w:val="18"/>
              </w:rPr>
              <w:t>2.678s</w:t>
            </w:r>
          </w:p>
        </w:tc>
        <w:tc>
          <w:tcPr>
            <w:tcW w:w="1228" w:type="dxa"/>
          </w:tcPr>
          <w:p w:rsidR="00C535CE" w:rsidRPr="00D26692" w:rsidRDefault="00C535CE" w:rsidP="00C535CE">
            <w:pPr>
              <w:rPr>
                <w:sz w:val="18"/>
              </w:rPr>
            </w:pPr>
            <w:r w:rsidRPr="00D26692">
              <w:rPr>
                <w:sz w:val="18"/>
              </w:rPr>
              <w:t>2.352s</w:t>
            </w:r>
          </w:p>
        </w:tc>
      </w:tr>
      <w:tr w:rsidR="00C535CE" w:rsidRPr="00D26692" w:rsidTr="00C535CE">
        <w:tc>
          <w:tcPr>
            <w:tcW w:w="1227" w:type="dxa"/>
          </w:tcPr>
          <w:p w:rsidR="00C535CE" w:rsidRPr="00D26692" w:rsidRDefault="00C535CE" w:rsidP="00C535CE">
            <w:pPr>
              <w:rPr>
                <w:sz w:val="18"/>
              </w:rPr>
            </w:pPr>
            <w:r w:rsidRPr="00D26692">
              <w:rPr>
                <w:sz w:val="18"/>
              </w:rPr>
              <w:t>10 tokens</w:t>
            </w:r>
          </w:p>
        </w:tc>
        <w:tc>
          <w:tcPr>
            <w:tcW w:w="1227" w:type="dxa"/>
          </w:tcPr>
          <w:p w:rsidR="00C535CE" w:rsidRPr="00D26692" w:rsidRDefault="00C535CE" w:rsidP="00C535CE">
            <w:pPr>
              <w:rPr>
                <w:sz w:val="18"/>
              </w:rPr>
            </w:pPr>
            <w:r w:rsidRPr="00D26692">
              <w:rPr>
                <w:sz w:val="18"/>
              </w:rPr>
              <w:t>5.027s</w:t>
            </w:r>
          </w:p>
        </w:tc>
        <w:tc>
          <w:tcPr>
            <w:tcW w:w="1228" w:type="dxa"/>
          </w:tcPr>
          <w:p w:rsidR="00C535CE" w:rsidRPr="00D26692" w:rsidRDefault="00C535CE" w:rsidP="00C535CE">
            <w:pPr>
              <w:rPr>
                <w:sz w:val="18"/>
              </w:rPr>
            </w:pPr>
            <w:r w:rsidRPr="00D26692">
              <w:rPr>
                <w:sz w:val="18"/>
              </w:rPr>
              <w:t>4.699s</w:t>
            </w:r>
          </w:p>
        </w:tc>
        <w:tc>
          <w:tcPr>
            <w:tcW w:w="1228" w:type="dxa"/>
          </w:tcPr>
          <w:p w:rsidR="00C535CE" w:rsidRPr="00D26692" w:rsidRDefault="00C535CE" w:rsidP="00C535CE">
            <w:pPr>
              <w:rPr>
                <w:sz w:val="18"/>
              </w:rPr>
            </w:pPr>
            <w:r w:rsidRPr="00D26692">
              <w:rPr>
                <w:sz w:val="18"/>
              </w:rPr>
              <w:t>4.312s</w:t>
            </w:r>
          </w:p>
        </w:tc>
      </w:tr>
      <w:tr w:rsidR="00C535CE" w:rsidRPr="00D26692" w:rsidTr="00C535CE">
        <w:tc>
          <w:tcPr>
            <w:tcW w:w="1227" w:type="dxa"/>
          </w:tcPr>
          <w:p w:rsidR="00C535CE" w:rsidRPr="00D26692" w:rsidRDefault="00C535CE" w:rsidP="00C535CE">
            <w:pPr>
              <w:rPr>
                <w:sz w:val="18"/>
              </w:rPr>
            </w:pPr>
            <w:r w:rsidRPr="00D26692">
              <w:rPr>
                <w:sz w:val="18"/>
              </w:rPr>
              <w:t>20 tokens</w:t>
            </w:r>
          </w:p>
        </w:tc>
        <w:tc>
          <w:tcPr>
            <w:tcW w:w="1227" w:type="dxa"/>
          </w:tcPr>
          <w:p w:rsidR="00C535CE" w:rsidRPr="00D26692" w:rsidRDefault="00C535CE" w:rsidP="00C535CE">
            <w:pPr>
              <w:rPr>
                <w:sz w:val="18"/>
              </w:rPr>
            </w:pPr>
            <w:r w:rsidRPr="00D26692">
              <w:rPr>
                <w:sz w:val="18"/>
              </w:rPr>
              <w:t>18.142s</w:t>
            </w:r>
          </w:p>
        </w:tc>
        <w:tc>
          <w:tcPr>
            <w:tcW w:w="1228" w:type="dxa"/>
          </w:tcPr>
          <w:p w:rsidR="00C535CE" w:rsidRPr="00D26692" w:rsidRDefault="00C535CE" w:rsidP="00C535CE">
            <w:pPr>
              <w:rPr>
                <w:sz w:val="18"/>
              </w:rPr>
            </w:pPr>
            <w:r w:rsidRPr="00D26692">
              <w:rPr>
                <w:sz w:val="18"/>
              </w:rPr>
              <w:t>17.436s</w:t>
            </w:r>
          </w:p>
        </w:tc>
        <w:tc>
          <w:tcPr>
            <w:tcW w:w="1228" w:type="dxa"/>
          </w:tcPr>
          <w:p w:rsidR="00C535CE" w:rsidRPr="00D26692" w:rsidRDefault="00C535CE" w:rsidP="00C535CE">
            <w:pPr>
              <w:rPr>
                <w:sz w:val="18"/>
              </w:rPr>
            </w:pPr>
            <w:r w:rsidRPr="00D26692">
              <w:rPr>
                <w:sz w:val="18"/>
              </w:rPr>
              <w:t>8.326s</w:t>
            </w:r>
          </w:p>
        </w:tc>
      </w:tr>
      <w:tr w:rsidR="00C535CE" w:rsidRPr="00D26692" w:rsidTr="00C535CE">
        <w:tc>
          <w:tcPr>
            <w:tcW w:w="1227" w:type="dxa"/>
          </w:tcPr>
          <w:p w:rsidR="00C535CE" w:rsidRPr="00D26692" w:rsidRDefault="00C535CE" w:rsidP="00C535CE">
            <w:pPr>
              <w:rPr>
                <w:sz w:val="18"/>
              </w:rPr>
            </w:pPr>
            <w:r w:rsidRPr="00D26692">
              <w:rPr>
                <w:sz w:val="18"/>
              </w:rPr>
              <w:t>30 tokens</w:t>
            </w:r>
          </w:p>
        </w:tc>
        <w:tc>
          <w:tcPr>
            <w:tcW w:w="1227" w:type="dxa"/>
          </w:tcPr>
          <w:p w:rsidR="00C535CE" w:rsidRPr="00D26692" w:rsidRDefault="00C535CE" w:rsidP="00C535CE">
            <w:pPr>
              <w:rPr>
                <w:sz w:val="18"/>
              </w:rPr>
            </w:pPr>
            <w:r w:rsidRPr="00D26692">
              <w:rPr>
                <w:sz w:val="18"/>
              </w:rPr>
              <w:t>206.341s</w:t>
            </w:r>
          </w:p>
        </w:tc>
        <w:tc>
          <w:tcPr>
            <w:tcW w:w="1228" w:type="dxa"/>
          </w:tcPr>
          <w:p w:rsidR="00C535CE" w:rsidRPr="00D26692" w:rsidRDefault="00C535CE" w:rsidP="00C535CE">
            <w:pPr>
              <w:rPr>
                <w:sz w:val="18"/>
              </w:rPr>
            </w:pPr>
            <w:r w:rsidRPr="00D26692">
              <w:rPr>
                <w:sz w:val="18"/>
              </w:rPr>
              <w:t>169.786s</w:t>
            </w:r>
          </w:p>
        </w:tc>
        <w:tc>
          <w:tcPr>
            <w:tcW w:w="1228" w:type="dxa"/>
          </w:tcPr>
          <w:p w:rsidR="00C535CE" w:rsidRPr="00D26692" w:rsidRDefault="00C535CE" w:rsidP="00C535CE">
            <w:pPr>
              <w:rPr>
                <w:sz w:val="18"/>
              </w:rPr>
            </w:pPr>
            <w:r w:rsidRPr="00D26692">
              <w:rPr>
                <w:sz w:val="18"/>
              </w:rPr>
              <w:t>36.313s</w:t>
            </w:r>
          </w:p>
        </w:tc>
      </w:tr>
      <w:tr w:rsidR="00C535CE" w:rsidRPr="00D26692" w:rsidTr="00C535CE">
        <w:tc>
          <w:tcPr>
            <w:tcW w:w="1227" w:type="dxa"/>
          </w:tcPr>
          <w:p w:rsidR="00C535CE" w:rsidRPr="00D26692" w:rsidRDefault="00C535CE" w:rsidP="00C535CE">
            <w:pPr>
              <w:rPr>
                <w:sz w:val="18"/>
              </w:rPr>
            </w:pPr>
            <w:r w:rsidRPr="00D26692">
              <w:rPr>
                <w:sz w:val="18"/>
              </w:rPr>
              <w:t>40 tokens</w:t>
            </w:r>
          </w:p>
        </w:tc>
        <w:tc>
          <w:tcPr>
            <w:tcW w:w="1227" w:type="dxa"/>
          </w:tcPr>
          <w:p w:rsidR="00C535CE" w:rsidRPr="00D26692" w:rsidRDefault="00C535CE" w:rsidP="00C535CE">
            <w:pPr>
              <w:rPr>
                <w:sz w:val="18"/>
              </w:rPr>
            </w:pPr>
            <w:r w:rsidRPr="00D26692">
              <w:rPr>
                <w:sz w:val="18"/>
              </w:rPr>
              <w:t>808.936s</w:t>
            </w:r>
          </w:p>
        </w:tc>
        <w:tc>
          <w:tcPr>
            <w:tcW w:w="1228" w:type="dxa"/>
          </w:tcPr>
          <w:p w:rsidR="00C535CE" w:rsidRPr="00D26692" w:rsidRDefault="00C535CE" w:rsidP="00C535CE">
            <w:pPr>
              <w:rPr>
                <w:sz w:val="18"/>
              </w:rPr>
            </w:pPr>
            <w:r w:rsidRPr="00D26692">
              <w:rPr>
                <w:sz w:val="18"/>
              </w:rPr>
              <w:t>433.582s</w:t>
            </w:r>
          </w:p>
        </w:tc>
        <w:tc>
          <w:tcPr>
            <w:tcW w:w="1228" w:type="dxa"/>
          </w:tcPr>
          <w:p w:rsidR="00C535CE" w:rsidRPr="00D26692" w:rsidRDefault="00C535CE" w:rsidP="00C535CE">
            <w:pPr>
              <w:rPr>
                <w:sz w:val="18"/>
              </w:rPr>
            </w:pPr>
            <w:r w:rsidRPr="00D26692">
              <w:rPr>
                <w:sz w:val="18"/>
              </w:rPr>
              <w:t>64.488s</w:t>
            </w:r>
          </w:p>
        </w:tc>
      </w:tr>
      <w:tr w:rsidR="00C535CE" w:rsidRPr="00D26692" w:rsidTr="00C535CE">
        <w:tc>
          <w:tcPr>
            <w:tcW w:w="1227" w:type="dxa"/>
          </w:tcPr>
          <w:p w:rsidR="00C535CE" w:rsidRPr="00D26692" w:rsidRDefault="00C535CE" w:rsidP="00C535CE">
            <w:pPr>
              <w:rPr>
                <w:sz w:val="18"/>
              </w:rPr>
            </w:pPr>
            <w:r w:rsidRPr="00D26692">
              <w:rPr>
                <w:sz w:val="18"/>
              </w:rPr>
              <w:t>50 tokens</w:t>
            </w:r>
          </w:p>
        </w:tc>
        <w:tc>
          <w:tcPr>
            <w:tcW w:w="1227" w:type="dxa"/>
          </w:tcPr>
          <w:p w:rsidR="00C535CE" w:rsidRPr="00D26692" w:rsidRDefault="00C535CE" w:rsidP="00C535CE">
            <w:pPr>
              <w:rPr>
                <w:sz w:val="18"/>
              </w:rPr>
            </w:pPr>
            <w:r w:rsidRPr="00D26692">
              <w:rPr>
                <w:sz w:val="18"/>
              </w:rPr>
              <w:t>2477.436s</w:t>
            </w:r>
          </w:p>
        </w:tc>
        <w:tc>
          <w:tcPr>
            <w:tcW w:w="1228" w:type="dxa"/>
          </w:tcPr>
          <w:p w:rsidR="00C535CE" w:rsidRPr="00D26692" w:rsidRDefault="00C535CE" w:rsidP="00C535CE">
            <w:pPr>
              <w:rPr>
                <w:sz w:val="18"/>
              </w:rPr>
            </w:pPr>
            <w:r w:rsidRPr="00D26692">
              <w:rPr>
                <w:sz w:val="18"/>
              </w:rPr>
              <w:t>923.535s</w:t>
            </w:r>
          </w:p>
        </w:tc>
        <w:tc>
          <w:tcPr>
            <w:tcW w:w="1228" w:type="dxa"/>
          </w:tcPr>
          <w:p w:rsidR="00C535CE" w:rsidRPr="00D26692" w:rsidRDefault="00C535CE" w:rsidP="00C535CE">
            <w:pPr>
              <w:rPr>
                <w:sz w:val="18"/>
              </w:rPr>
            </w:pPr>
            <w:r w:rsidRPr="00D26692">
              <w:rPr>
                <w:sz w:val="18"/>
              </w:rPr>
              <w:t>120.724s</w:t>
            </w:r>
          </w:p>
        </w:tc>
      </w:tr>
    </w:tbl>
    <w:p w:rsidR="008831C7" w:rsidRDefault="00747920" w:rsidP="007F5382">
      <w:pPr>
        <w:ind w:firstLine="360"/>
        <w:jc w:val="both"/>
      </w:pPr>
      <w:r>
        <w:t xml:space="preserve">Figure </w:t>
      </w:r>
      <w:r w:rsidR="000F0C91">
        <w:t>3</w:t>
      </w:r>
      <w:r>
        <w:t xml:space="preserve"> show</w:t>
      </w:r>
      <w:r w:rsidR="00B05FC6">
        <w:t>s</w:t>
      </w:r>
      <w:r>
        <w:t xml:space="preserve"> the visual illustration of the experiment. </w:t>
      </w:r>
      <w:r w:rsidR="003576A8">
        <w:t>X-axis</w:t>
      </w:r>
      <w:r w:rsidR="00625732">
        <w:t xml:space="preserve"> </w:t>
      </w:r>
      <w:r w:rsidR="00B05FC6">
        <w:t xml:space="preserve">presents </w:t>
      </w:r>
      <w:r w:rsidR="00625732">
        <w:t xml:space="preserve">number of tokens in the input </w:t>
      </w:r>
      <w:r w:rsidR="003576A8">
        <w:t>string;</w:t>
      </w:r>
      <w:r w:rsidR="00625732">
        <w:t xml:space="preserve"> y-axis is </w:t>
      </w:r>
      <w:r w:rsidR="003576A8">
        <w:t>an</w:t>
      </w:r>
      <w:r w:rsidR="00625732">
        <w:t xml:space="preserve"> </w:t>
      </w:r>
      <w:r w:rsidR="006B6B04">
        <w:t xml:space="preserve">average processing </w:t>
      </w:r>
      <w:r w:rsidR="005927AB">
        <w:t>time measured in second.</w:t>
      </w:r>
    </w:p>
    <w:p w:rsidR="00C456D6" w:rsidRDefault="000561FD" w:rsidP="000561FD">
      <w:pPr>
        <w:ind w:left="-180" w:right="-166"/>
      </w:pPr>
      <w:r>
        <w:rPr>
          <w:noProof/>
        </w:rPr>
        <w:drawing>
          <wp:inline distT="0" distB="0" distL="0" distR="0" wp14:anchorId="6CA03C2F" wp14:editId="5A31BA6E">
            <wp:extent cx="2816351" cy="2033625"/>
            <wp:effectExtent l="19050" t="1905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6351" cy="2033625"/>
                    </a:xfrm>
                    <a:prstGeom prst="rect">
                      <a:avLst/>
                    </a:prstGeom>
                    <a:noFill/>
                    <a:ln>
                      <a:solidFill>
                        <a:schemeClr val="accent1"/>
                      </a:solidFill>
                    </a:ln>
                  </pic:spPr>
                </pic:pic>
              </a:graphicData>
            </a:graphic>
          </wp:inline>
        </w:drawing>
      </w:r>
    </w:p>
    <w:p w:rsidR="00543CBD" w:rsidRPr="003831E6" w:rsidRDefault="00543CBD" w:rsidP="00543CBD">
      <w:pPr>
        <w:rPr>
          <w:i/>
          <w:sz w:val="18"/>
        </w:rPr>
      </w:pPr>
      <w:r w:rsidRPr="003831E6">
        <w:rPr>
          <w:i/>
          <w:sz w:val="18"/>
        </w:rPr>
        <w:t xml:space="preserve">Figure </w:t>
      </w:r>
      <w:r w:rsidR="000F0C91">
        <w:rPr>
          <w:i/>
          <w:sz w:val="18"/>
        </w:rPr>
        <w:t>3</w:t>
      </w:r>
      <w:r w:rsidRPr="003831E6">
        <w:rPr>
          <w:i/>
          <w:sz w:val="18"/>
        </w:rPr>
        <w:t xml:space="preserve"> – result of the </w:t>
      </w:r>
      <w:r w:rsidR="00A24827" w:rsidRPr="003831E6">
        <w:rPr>
          <w:i/>
          <w:sz w:val="18"/>
        </w:rPr>
        <w:t>speed</w:t>
      </w:r>
      <w:r w:rsidRPr="003831E6">
        <w:rPr>
          <w:i/>
          <w:sz w:val="18"/>
        </w:rPr>
        <w:t xml:space="preserve"> experiment</w:t>
      </w:r>
      <w:r w:rsidR="00A24827" w:rsidRPr="003831E6">
        <w:rPr>
          <w:i/>
          <w:sz w:val="18"/>
        </w:rPr>
        <w:t xml:space="preserve"> between A* </w:t>
      </w:r>
      <w:r w:rsidR="006F529D">
        <w:rPr>
          <w:i/>
          <w:sz w:val="18"/>
        </w:rPr>
        <w:t>HGM</w:t>
      </w:r>
      <w:r w:rsidR="00A24827" w:rsidRPr="003831E6">
        <w:rPr>
          <w:i/>
          <w:sz w:val="18"/>
        </w:rPr>
        <w:t xml:space="preserve">, A* VNM and A* </w:t>
      </w:r>
      <w:r w:rsidR="006F529D">
        <w:rPr>
          <w:i/>
          <w:sz w:val="18"/>
        </w:rPr>
        <w:t>HGM</w:t>
      </w:r>
      <w:r w:rsidR="00A24827" w:rsidRPr="003831E6">
        <w:rPr>
          <w:i/>
          <w:sz w:val="18"/>
        </w:rPr>
        <w:t xml:space="preserve"> using pruning graph</w:t>
      </w:r>
    </w:p>
    <w:p w:rsidR="00DE2192" w:rsidRDefault="00DE2192" w:rsidP="00DE2192">
      <w:pPr>
        <w:ind w:firstLine="360"/>
        <w:jc w:val="both"/>
      </w:pPr>
      <w:r>
        <w:t xml:space="preserve">However, the speed of our parsing system is still </w:t>
      </w:r>
      <w:r w:rsidR="00327864">
        <w:t>relative slow</w:t>
      </w:r>
      <w:r>
        <w:t>, because of these following reasons:</w:t>
      </w:r>
    </w:p>
    <w:p w:rsidR="00452E4E" w:rsidRDefault="001D7D01" w:rsidP="00917178">
      <w:pPr>
        <w:pStyle w:val="ListParagraph"/>
        <w:numPr>
          <w:ilvl w:val="0"/>
          <w:numId w:val="6"/>
        </w:numPr>
        <w:spacing w:after="0" w:line="240" w:lineRule="auto"/>
        <w:ind w:left="925"/>
      </w:pPr>
      <w:r>
        <w:t xml:space="preserve">A* </w:t>
      </w:r>
      <w:r w:rsidR="00F12C77">
        <w:t>“</w:t>
      </w:r>
      <w:r w:rsidRPr="00454712">
        <w:rPr>
          <w:i/>
        </w:rPr>
        <w:t>admissible heuristic</w:t>
      </w:r>
      <w:r w:rsidR="00F12C77">
        <w:t>”</w:t>
      </w:r>
      <w:r>
        <w:t>:</w:t>
      </w:r>
      <w:r w:rsidR="00DB68B9">
        <w:t xml:space="preserve"> </w:t>
      </w:r>
      <w:r w:rsidR="009E7DFD">
        <w:t xml:space="preserve">the A* heuristic in our parsing system is a </w:t>
      </w:r>
      <w:r w:rsidR="009E7DFD">
        <w:rPr>
          <w:i/>
        </w:rPr>
        <w:t xml:space="preserve">grammar projection </w:t>
      </w:r>
      <w:r w:rsidR="009E7DFD" w:rsidRPr="009E7DFD">
        <w:rPr>
          <w:i/>
        </w:rPr>
        <w:t>estimates</w:t>
      </w:r>
      <w:r w:rsidR="009E7DFD">
        <w:t xml:space="preserve"> which has been proposed for a long time </w:t>
      </w:r>
      <w:r w:rsidR="009E7DFD">
        <w:fldChar w:fldCharType="begin"/>
      </w:r>
      <w:r w:rsidR="009E7DFD">
        <w:instrText xml:space="preserve"> REF _Ref329681825 \r \h </w:instrText>
      </w:r>
      <w:r w:rsidR="009E7DFD">
        <w:fldChar w:fldCharType="separate"/>
      </w:r>
      <w:r w:rsidR="00982673">
        <w:t>[1]</w:t>
      </w:r>
      <w:r w:rsidR="009E7DFD">
        <w:fldChar w:fldCharType="end"/>
      </w:r>
      <w:r w:rsidR="009E7DFD">
        <w:t xml:space="preserve">. There are many </w:t>
      </w:r>
      <w:r w:rsidR="00AE04E6">
        <w:t xml:space="preserve">more-advanced </w:t>
      </w:r>
      <w:r w:rsidR="009E7DFD">
        <w:t xml:space="preserve">heuristics which were published. May be we will </w:t>
      </w:r>
      <w:r w:rsidR="00AE04E6">
        <w:t>study</w:t>
      </w:r>
      <w:r w:rsidR="009E7DFD">
        <w:t xml:space="preserve"> and </w:t>
      </w:r>
      <w:r w:rsidR="00AE04E6">
        <w:t>present about it in our future research.</w:t>
      </w:r>
    </w:p>
    <w:p w:rsidR="001D7D01" w:rsidRDefault="001D7D01" w:rsidP="00917178">
      <w:pPr>
        <w:pStyle w:val="ListParagraph"/>
        <w:numPr>
          <w:ilvl w:val="0"/>
          <w:numId w:val="6"/>
        </w:numPr>
        <w:spacing w:after="0" w:line="240" w:lineRule="auto"/>
        <w:ind w:left="925"/>
      </w:pPr>
      <w:r>
        <w:t xml:space="preserve">The </w:t>
      </w:r>
      <w:r w:rsidR="00D91784">
        <w:t xml:space="preserve">grammar </w:t>
      </w:r>
      <w:r w:rsidR="009C5E03">
        <w:t>productions</w:t>
      </w:r>
      <w:r w:rsidR="00D91784">
        <w:t xml:space="preserve"> G</w:t>
      </w:r>
      <w:r>
        <w:t>:</w:t>
      </w:r>
      <w:r w:rsidR="00D91784">
        <w:t xml:space="preserve"> our grammar </w:t>
      </w:r>
      <w:r w:rsidR="00881F95">
        <w:t>production</w:t>
      </w:r>
      <w:r w:rsidR="008A379C">
        <w:t>s have</w:t>
      </w:r>
      <w:r w:rsidR="00D91784">
        <w:t xml:space="preserve"> been extracted from VLSP corpus</w:t>
      </w:r>
      <w:r w:rsidR="00F842EA">
        <w:t>.</w:t>
      </w:r>
      <w:r w:rsidR="009C5E03">
        <w:t xml:space="preserve"> It is still in rude form and need to be refined. With the well-refined grammar productions, the performance of parsing system will be much more improved, too.</w:t>
      </w:r>
    </w:p>
    <w:p w:rsidR="001014CF" w:rsidRDefault="001014CF" w:rsidP="001014CF">
      <w:pPr>
        <w:pStyle w:val="Heading1"/>
      </w:pPr>
      <w:r>
        <w:t>conclusion</w:t>
      </w:r>
      <w:r w:rsidR="009C1C97">
        <w:t xml:space="preserve"> and future works</w:t>
      </w:r>
    </w:p>
    <w:p w:rsidR="00D03164" w:rsidRDefault="00543CBD" w:rsidP="00543CBD">
      <w:pPr>
        <w:ind w:firstLine="360"/>
        <w:jc w:val="both"/>
      </w:pPr>
      <w:r>
        <w:t>This paper have described</w:t>
      </w:r>
      <w:r w:rsidR="00A92EA7">
        <w:t xml:space="preserve"> our </w:t>
      </w:r>
      <w:r w:rsidR="006F529D">
        <w:t>HGM</w:t>
      </w:r>
      <w:r w:rsidR="00A92EA7">
        <w:t xml:space="preserve"> method based on A* algorithm to improve the speed of Vietnamese parsing system. Through the experiment, the speed </w:t>
      </w:r>
      <w:r w:rsidR="001D7D01">
        <w:t xml:space="preserve">performance </w:t>
      </w:r>
      <w:r w:rsidR="00A364DC">
        <w:t xml:space="preserve">of </w:t>
      </w:r>
      <w:r w:rsidR="006F529D">
        <w:t>HGM</w:t>
      </w:r>
      <w:r w:rsidR="00A92EA7">
        <w:t xml:space="preserve"> is relatively good and acceptable. The </w:t>
      </w:r>
      <w:r w:rsidR="00A92EA7">
        <w:lastRenderedPageBreak/>
        <w:t xml:space="preserve">Vietnamese parsing system has been implemented in JAVA to evaluate our method. </w:t>
      </w:r>
    </w:p>
    <w:p w:rsidR="00A92EA7" w:rsidRPr="00543CBD" w:rsidRDefault="00A47344" w:rsidP="00543CBD">
      <w:pPr>
        <w:ind w:firstLine="360"/>
        <w:jc w:val="both"/>
      </w:pPr>
      <w:r>
        <w:t xml:space="preserve">In the future, we are going to research about A* algorithm and find the better "admissible heuristic" than the current one to improve the speed performance of parsing system. We also </w:t>
      </w:r>
      <w:r w:rsidR="00B05FC6">
        <w:t xml:space="preserve">do the </w:t>
      </w:r>
      <w:r>
        <w:t xml:space="preserve">research </w:t>
      </w:r>
      <w:r w:rsidR="00B05FC6">
        <w:t xml:space="preserve">on </w:t>
      </w:r>
      <w:r>
        <w:t>the way to integrate lexical information into our algorithm. This will significantly increase the speed and the accuracy of parsing system.</w:t>
      </w:r>
    </w:p>
    <w:p w:rsidR="001014CF" w:rsidRDefault="009C1C97" w:rsidP="00703D9F">
      <w:pPr>
        <w:pStyle w:val="Heading1"/>
      </w:pPr>
      <w:r>
        <w:t>references</w:t>
      </w:r>
    </w:p>
    <w:p w:rsidR="00703D9F" w:rsidRPr="00BA7A29" w:rsidRDefault="00703D9F" w:rsidP="003D0B87">
      <w:pPr>
        <w:pStyle w:val="Ref"/>
        <w:tabs>
          <w:tab w:val="left" w:pos="426"/>
        </w:tabs>
        <w:spacing w:before="0" w:after="0" w:line="264" w:lineRule="auto"/>
        <w:ind w:left="0" w:firstLine="0"/>
        <w:contextualSpacing/>
        <w:rPr>
          <w:sz w:val="20"/>
          <w:szCs w:val="20"/>
        </w:rPr>
      </w:pPr>
      <w:bookmarkStart w:id="2" w:name="_Ref329681825"/>
      <w:r w:rsidRPr="00BA7A29">
        <w:rPr>
          <w:b/>
          <w:sz w:val="20"/>
          <w:szCs w:val="20"/>
        </w:rPr>
        <w:t>Dan Klein and Christopher D. Manning</w:t>
      </w:r>
      <w:r w:rsidRPr="00BA7A29">
        <w:rPr>
          <w:sz w:val="20"/>
          <w:szCs w:val="20"/>
        </w:rPr>
        <w:t>. 2003. “</w:t>
      </w:r>
      <w:r w:rsidRPr="00BA7A29">
        <w:rPr>
          <w:i/>
          <w:sz w:val="20"/>
          <w:szCs w:val="20"/>
        </w:rPr>
        <w:t>A* parsing: Fast exa</w:t>
      </w:r>
      <w:r w:rsidRPr="00AF0541">
        <w:rPr>
          <w:i/>
          <w:sz w:val="20"/>
          <w:szCs w:val="20"/>
        </w:rPr>
        <w:t>ct Viterbi parse selection</w:t>
      </w:r>
      <w:r w:rsidRPr="00AF0541">
        <w:rPr>
          <w:sz w:val="20"/>
          <w:szCs w:val="20"/>
        </w:rPr>
        <w:t>”. In Proceedings of the Human Language Technology Conference and the North American Association for Computational Linguistics (HLT-NAACL)</w:t>
      </w:r>
      <w:r w:rsidR="007C3181">
        <w:rPr>
          <w:sz w:val="20"/>
          <w:szCs w:val="20"/>
        </w:rPr>
        <w:t>, pages 119-126</w:t>
      </w:r>
      <w:r w:rsidRPr="00AF0541">
        <w:rPr>
          <w:sz w:val="20"/>
          <w:szCs w:val="20"/>
        </w:rPr>
        <w:t>.</w:t>
      </w:r>
      <w:bookmarkEnd w:id="2"/>
    </w:p>
    <w:p w:rsidR="00703D9F" w:rsidRPr="00544C69" w:rsidRDefault="00D4398F" w:rsidP="003D0B87">
      <w:pPr>
        <w:pStyle w:val="Ref"/>
        <w:tabs>
          <w:tab w:val="left" w:pos="426"/>
          <w:tab w:val="left" w:pos="567"/>
        </w:tabs>
        <w:spacing w:before="0" w:after="0" w:line="264" w:lineRule="auto"/>
        <w:ind w:left="0" w:firstLine="0"/>
        <w:contextualSpacing/>
        <w:rPr>
          <w:rStyle w:val="apple-style-span"/>
          <w:i/>
          <w:sz w:val="20"/>
          <w:szCs w:val="20"/>
          <w:u w:val="single"/>
        </w:rPr>
      </w:pPr>
      <w:r>
        <w:rPr>
          <w:rStyle w:val="apple-style-span"/>
          <w:b/>
          <w:sz w:val="20"/>
        </w:rPr>
        <w:t>LAM DO BA, HUONG LE THANH</w:t>
      </w:r>
      <w:r w:rsidR="00176AEA">
        <w:rPr>
          <w:rStyle w:val="apple-style-span"/>
          <w:sz w:val="20"/>
        </w:rPr>
        <w:t>.</w:t>
      </w:r>
      <w:r w:rsidR="00703D9F" w:rsidRPr="00C77A11">
        <w:rPr>
          <w:rStyle w:val="apple-style-span"/>
          <w:sz w:val="20"/>
        </w:rPr>
        <w:t xml:space="preserve"> 2008. </w:t>
      </w:r>
      <w:r w:rsidR="00625A4E">
        <w:rPr>
          <w:rStyle w:val="apple-style-span"/>
          <w:sz w:val="20"/>
        </w:rPr>
        <w:t>“</w:t>
      </w:r>
      <w:r w:rsidR="00703D9F" w:rsidRPr="00625A4E">
        <w:rPr>
          <w:rStyle w:val="apple-style-span"/>
          <w:i/>
          <w:sz w:val="20"/>
        </w:rPr>
        <w:t xml:space="preserve">Implementing </w:t>
      </w:r>
      <w:r w:rsidR="00C92996" w:rsidRPr="00625A4E">
        <w:rPr>
          <w:rStyle w:val="apple-style-span"/>
          <w:i/>
          <w:sz w:val="20"/>
        </w:rPr>
        <w:t>a</w:t>
      </w:r>
      <w:r w:rsidR="00703D9F" w:rsidRPr="00625A4E">
        <w:rPr>
          <w:rStyle w:val="apple-style-span"/>
          <w:i/>
          <w:sz w:val="20"/>
        </w:rPr>
        <w:t xml:space="preserve"> Vietnamese Syntactic Parser Using HPSG</w:t>
      </w:r>
      <w:r w:rsidR="00625A4E">
        <w:rPr>
          <w:rStyle w:val="apple-style-span"/>
          <w:i/>
          <w:sz w:val="20"/>
        </w:rPr>
        <w:t>”</w:t>
      </w:r>
      <w:r w:rsidR="00703D9F" w:rsidRPr="00C77A11">
        <w:rPr>
          <w:rStyle w:val="apple-style-span"/>
          <w:sz w:val="20"/>
        </w:rPr>
        <w:t>. In Proceedings of the International Conference on Asian Language Processing (IALP), Nov. 12-14, 2008, Chiang Mai, Thailand.</w:t>
      </w:r>
    </w:p>
    <w:p w:rsidR="00680C58" w:rsidRPr="00176AEA" w:rsidRDefault="002A3ACB" w:rsidP="003D0B87">
      <w:pPr>
        <w:pStyle w:val="Ref"/>
        <w:tabs>
          <w:tab w:val="left" w:pos="450"/>
          <w:tab w:val="left" w:pos="567"/>
        </w:tabs>
        <w:spacing w:before="0" w:after="0" w:line="264" w:lineRule="auto"/>
        <w:ind w:left="0" w:firstLine="0"/>
        <w:contextualSpacing/>
        <w:rPr>
          <w:sz w:val="20"/>
          <w:szCs w:val="20"/>
          <w:u w:val="single"/>
        </w:rPr>
      </w:pPr>
      <w:bookmarkStart w:id="3" w:name="_Ref329681809"/>
      <w:r>
        <w:rPr>
          <w:b/>
          <w:sz w:val="20"/>
          <w:szCs w:val="20"/>
        </w:rPr>
        <w:t>MICHAEL COLLINS</w:t>
      </w:r>
      <w:r w:rsidR="003D0B87" w:rsidRPr="003D0B87">
        <w:rPr>
          <w:sz w:val="20"/>
          <w:szCs w:val="20"/>
        </w:rPr>
        <w:t>.</w:t>
      </w:r>
      <w:r>
        <w:rPr>
          <w:sz w:val="20"/>
          <w:szCs w:val="20"/>
        </w:rPr>
        <w:t xml:space="preserve"> </w:t>
      </w:r>
      <w:r w:rsidR="003D0B87" w:rsidRPr="003D0B87">
        <w:rPr>
          <w:sz w:val="20"/>
          <w:szCs w:val="20"/>
        </w:rPr>
        <w:t xml:space="preserve">1997. </w:t>
      </w:r>
      <w:r w:rsidR="00625A4E" w:rsidRPr="00625A4E">
        <w:rPr>
          <w:i/>
          <w:sz w:val="20"/>
          <w:szCs w:val="20"/>
        </w:rPr>
        <w:t>“</w:t>
      </w:r>
      <w:r w:rsidR="003D0B87" w:rsidRPr="00625A4E">
        <w:rPr>
          <w:i/>
          <w:sz w:val="20"/>
          <w:szCs w:val="20"/>
        </w:rPr>
        <w:t>Three generative, lexicalized models for statistical parsing</w:t>
      </w:r>
      <w:r w:rsidR="00625A4E" w:rsidRPr="00625A4E">
        <w:rPr>
          <w:i/>
          <w:sz w:val="20"/>
          <w:szCs w:val="20"/>
        </w:rPr>
        <w:t>”</w:t>
      </w:r>
      <w:r w:rsidR="003D0B87" w:rsidRPr="003D0B87">
        <w:rPr>
          <w:sz w:val="20"/>
          <w:szCs w:val="20"/>
        </w:rPr>
        <w:t xml:space="preserve">. In </w:t>
      </w:r>
      <w:r w:rsidR="003D0B87" w:rsidRPr="00625A4E">
        <w:rPr>
          <w:iCs/>
          <w:sz w:val="20"/>
          <w:szCs w:val="20"/>
        </w:rPr>
        <w:t>Proceedings</w:t>
      </w:r>
      <w:r w:rsidR="003D0B87" w:rsidRPr="003D0B87">
        <w:rPr>
          <w:i/>
          <w:iCs/>
          <w:sz w:val="20"/>
          <w:szCs w:val="20"/>
        </w:rPr>
        <w:t xml:space="preserve"> </w:t>
      </w:r>
      <w:r w:rsidRPr="002A3ACB">
        <w:rPr>
          <w:sz w:val="20"/>
          <w:szCs w:val="20"/>
        </w:rPr>
        <w:t>of the 35</w:t>
      </w:r>
      <w:r w:rsidRPr="002A3ACB">
        <w:rPr>
          <w:sz w:val="20"/>
          <w:szCs w:val="20"/>
          <w:vertAlign w:val="superscript"/>
        </w:rPr>
        <w:t>th</w:t>
      </w:r>
      <w:r w:rsidRPr="002A3ACB">
        <w:rPr>
          <w:sz w:val="20"/>
          <w:szCs w:val="20"/>
        </w:rPr>
        <w:t xml:space="preserve"> </w:t>
      </w:r>
      <w:r w:rsidRPr="00625A4E">
        <w:rPr>
          <w:sz w:val="20"/>
          <w:szCs w:val="20"/>
        </w:rPr>
        <w:t>Annual Meeting of the Association for Computational Linguistics and Eighth Conference of the European Chapter of the Association for Computational Linguistics</w:t>
      </w:r>
      <w:r>
        <w:rPr>
          <w:sz w:val="20"/>
          <w:szCs w:val="20"/>
        </w:rPr>
        <w:t>, pages 16-23</w:t>
      </w:r>
      <w:r w:rsidR="003D0B87" w:rsidRPr="002A3ACB">
        <w:rPr>
          <w:sz w:val="20"/>
          <w:szCs w:val="20"/>
        </w:rPr>
        <w:t>.</w:t>
      </w:r>
      <w:bookmarkEnd w:id="3"/>
    </w:p>
    <w:bookmarkStart w:id="4" w:name="_Ref329705229"/>
    <w:p w:rsidR="00176AEA" w:rsidRPr="00DA768F" w:rsidRDefault="00544C69" w:rsidP="003D0B87">
      <w:pPr>
        <w:pStyle w:val="Ref"/>
        <w:tabs>
          <w:tab w:val="left" w:pos="450"/>
          <w:tab w:val="left" w:pos="567"/>
        </w:tabs>
        <w:spacing w:before="0" w:after="0" w:line="264" w:lineRule="auto"/>
        <w:ind w:left="0" w:firstLine="0"/>
        <w:contextualSpacing/>
        <w:rPr>
          <w:b/>
          <w:color w:val="000000" w:themeColor="text1"/>
          <w:sz w:val="20"/>
          <w:szCs w:val="20"/>
        </w:rPr>
      </w:pPr>
      <w:r w:rsidRPr="00544C69">
        <w:rPr>
          <w:b/>
          <w:color w:val="000000" w:themeColor="text1"/>
          <w:sz w:val="20"/>
          <w:szCs w:val="20"/>
        </w:rPr>
        <w:fldChar w:fldCharType="begin"/>
      </w:r>
      <w:r w:rsidRPr="00544C69">
        <w:rPr>
          <w:b/>
          <w:color w:val="000000" w:themeColor="text1"/>
          <w:sz w:val="20"/>
          <w:szCs w:val="20"/>
        </w:rPr>
        <w:instrText xml:space="preserve"> HYPERLINK "http://www.citeulike.org/user/markusd/author/Zhang:D" </w:instrText>
      </w:r>
      <w:r w:rsidRPr="00544C69">
        <w:rPr>
          <w:b/>
          <w:color w:val="000000" w:themeColor="text1"/>
          <w:sz w:val="20"/>
          <w:szCs w:val="20"/>
        </w:rPr>
        <w:fldChar w:fldCharType="separate"/>
      </w:r>
      <w:r>
        <w:rPr>
          <w:rStyle w:val="Hyperlink"/>
          <w:b/>
          <w:color w:val="000000" w:themeColor="text1"/>
          <w:sz w:val="20"/>
          <w:szCs w:val="20"/>
          <w:u w:val="none"/>
        </w:rPr>
        <w:t xml:space="preserve">DONG </w:t>
      </w:r>
      <w:proofErr w:type="spellStart"/>
      <w:r>
        <w:rPr>
          <w:rStyle w:val="Hyperlink"/>
          <w:b/>
          <w:color w:val="000000" w:themeColor="text1"/>
          <w:sz w:val="20"/>
          <w:szCs w:val="20"/>
          <w:u w:val="none"/>
        </w:rPr>
        <w:t>DONG</w:t>
      </w:r>
      <w:proofErr w:type="spellEnd"/>
      <w:r>
        <w:rPr>
          <w:rStyle w:val="Hyperlink"/>
          <w:b/>
          <w:color w:val="000000" w:themeColor="text1"/>
          <w:sz w:val="20"/>
          <w:szCs w:val="20"/>
          <w:u w:val="none"/>
        </w:rPr>
        <w:t xml:space="preserve"> </w:t>
      </w:r>
      <w:r w:rsidRPr="00544C69">
        <w:rPr>
          <w:rStyle w:val="Hyperlink"/>
          <w:b/>
          <w:color w:val="000000" w:themeColor="text1"/>
          <w:sz w:val="20"/>
          <w:szCs w:val="20"/>
          <w:u w:val="none"/>
        </w:rPr>
        <w:t>ZHANG</w:t>
      </w:r>
      <w:r w:rsidRPr="00544C69">
        <w:rPr>
          <w:b/>
          <w:color w:val="000000" w:themeColor="text1"/>
          <w:sz w:val="20"/>
          <w:szCs w:val="20"/>
        </w:rPr>
        <w:fldChar w:fldCharType="end"/>
      </w:r>
      <w:r w:rsidRPr="00544C69">
        <w:rPr>
          <w:b/>
          <w:color w:val="000000" w:themeColor="text1"/>
          <w:sz w:val="20"/>
          <w:szCs w:val="20"/>
        </w:rPr>
        <w:t xml:space="preserve">, </w:t>
      </w:r>
      <w:hyperlink r:id="rId14" w:history="1">
        <w:r w:rsidRPr="00544C69">
          <w:rPr>
            <w:rStyle w:val="Hyperlink"/>
            <w:b/>
            <w:color w:val="000000" w:themeColor="text1"/>
            <w:sz w:val="20"/>
            <w:szCs w:val="20"/>
            <w:u w:val="none"/>
          </w:rPr>
          <w:t>MU LI</w:t>
        </w:r>
      </w:hyperlink>
      <w:r w:rsidRPr="00544C69">
        <w:rPr>
          <w:b/>
          <w:color w:val="000000" w:themeColor="text1"/>
          <w:sz w:val="20"/>
          <w:szCs w:val="20"/>
        </w:rPr>
        <w:t xml:space="preserve">, </w:t>
      </w:r>
      <w:hyperlink r:id="rId15" w:history="1">
        <w:r w:rsidRPr="00544C69">
          <w:rPr>
            <w:rStyle w:val="Hyperlink"/>
            <w:b/>
            <w:color w:val="000000" w:themeColor="text1"/>
            <w:sz w:val="20"/>
            <w:szCs w:val="20"/>
            <w:u w:val="none"/>
          </w:rPr>
          <w:t>CHI H. LI</w:t>
        </w:r>
      </w:hyperlink>
      <w:r w:rsidRPr="00544C69">
        <w:rPr>
          <w:b/>
          <w:color w:val="000000" w:themeColor="text1"/>
          <w:sz w:val="20"/>
          <w:szCs w:val="20"/>
        </w:rPr>
        <w:t xml:space="preserve">, </w:t>
      </w:r>
      <w:hyperlink r:id="rId16" w:history="1">
        <w:r w:rsidRPr="00544C69">
          <w:rPr>
            <w:rStyle w:val="Hyperlink"/>
            <w:b/>
            <w:color w:val="000000" w:themeColor="text1"/>
            <w:sz w:val="20"/>
            <w:szCs w:val="20"/>
            <w:u w:val="none"/>
          </w:rPr>
          <w:t>MING ZHOU</w:t>
        </w:r>
      </w:hyperlink>
      <w:r w:rsidR="005D73DD">
        <w:rPr>
          <w:b/>
          <w:color w:val="000000" w:themeColor="text1"/>
          <w:sz w:val="20"/>
          <w:szCs w:val="20"/>
        </w:rPr>
        <w:t xml:space="preserve">. </w:t>
      </w:r>
      <w:r w:rsidR="005D73DD">
        <w:rPr>
          <w:color w:val="000000" w:themeColor="text1"/>
          <w:sz w:val="20"/>
          <w:szCs w:val="20"/>
        </w:rPr>
        <w:t>2007. “</w:t>
      </w:r>
      <w:r w:rsidR="005D73DD" w:rsidRPr="005D73DD">
        <w:rPr>
          <w:rFonts w:eastAsiaTheme="minorHAnsi"/>
          <w:bCs/>
          <w:sz w:val="20"/>
          <w:szCs w:val="20"/>
        </w:rPr>
        <w:t>Phrase Reordering Model Integrating Syntactic Knowledge for SMT</w:t>
      </w:r>
      <w:r w:rsidR="005D73DD">
        <w:rPr>
          <w:color w:val="000000" w:themeColor="text1"/>
          <w:sz w:val="20"/>
          <w:szCs w:val="20"/>
        </w:rPr>
        <w:t>”</w:t>
      </w:r>
      <w:r w:rsidR="008168F5">
        <w:rPr>
          <w:color w:val="000000" w:themeColor="text1"/>
          <w:sz w:val="20"/>
          <w:szCs w:val="20"/>
        </w:rPr>
        <w:t>. In Proceedings of the Conference on Empirical Methods in Natural Language Processing and Computational Natural Language Learning (EMNLP-CoNLL), pp. 533-540.</w:t>
      </w:r>
      <w:bookmarkEnd w:id="4"/>
    </w:p>
    <w:p w:rsidR="00DA768F" w:rsidRPr="00FA63B9" w:rsidRDefault="00DA768F" w:rsidP="003D0B87">
      <w:pPr>
        <w:pStyle w:val="Ref"/>
        <w:tabs>
          <w:tab w:val="left" w:pos="450"/>
          <w:tab w:val="left" w:pos="567"/>
        </w:tabs>
        <w:spacing w:before="0" w:after="0" w:line="264" w:lineRule="auto"/>
        <w:ind w:left="0" w:firstLine="0"/>
        <w:contextualSpacing/>
        <w:rPr>
          <w:b/>
          <w:color w:val="000000" w:themeColor="text1"/>
          <w:sz w:val="20"/>
          <w:szCs w:val="20"/>
        </w:rPr>
      </w:pPr>
      <w:bookmarkStart w:id="5" w:name="_Ref329769097"/>
      <w:r>
        <w:rPr>
          <w:b/>
          <w:color w:val="000000" w:themeColor="text1"/>
          <w:sz w:val="20"/>
          <w:szCs w:val="20"/>
        </w:rPr>
        <w:t xml:space="preserve">LI-YEN SHUE, REZA ZAMANI. </w:t>
      </w:r>
      <w:r>
        <w:rPr>
          <w:color w:val="000000" w:themeColor="text1"/>
          <w:sz w:val="20"/>
          <w:szCs w:val="20"/>
        </w:rPr>
        <w:t>1993. “</w:t>
      </w:r>
      <w:r w:rsidRPr="00DA768F">
        <w:rPr>
          <w:i/>
          <w:color w:val="000000" w:themeColor="text1"/>
          <w:sz w:val="20"/>
          <w:szCs w:val="20"/>
        </w:rPr>
        <w:t>An Admissible Heuristic Search Algorithm</w:t>
      </w:r>
      <w:r>
        <w:rPr>
          <w:color w:val="000000" w:themeColor="text1"/>
          <w:sz w:val="20"/>
          <w:szCs w:val="20"/>
        </w:rPr>
        <w:t xml:space="preserve">”. </w:t>
      </w:r>
      <w:r w:rsidRPr="00DA768F">
        <w:rPr>
          <w:sz w:val="20"/>
          <w:szCs w:val="20"/>
        </w:rPr>
        <w:t>ISMIS '93 Proceedings of the 7th International Symposium on Methodologies for Intelligent Systems</w:t>
      </w:r>
      <w:r>
        <w:rPr>
          <w:sz w:val="20"/>
          <w:szCs w:val="20"/>
        </w:rPr>
        <w:t>, pages 69-75.</w:t>
      </w:r>
      <w:bookmarkEnd w:id="5"/>
    </w:p>
    <w:p w:rsidR="00FA63B9" w:rsidRPr="003A2C53" w:rsidRDefault="003A2C53" w:rsidP="003D0B87">
      <w:pPr>
        <w:pStyle w:val="Ref"/>
        <w:tabs>
          <w:tab w:val="left" w:pos="450"/>
          <w:tab w:val="left" w:pos="567"/>
        </w:tabs>
        <w:spacing w:before="0" w:after="0" w:line="264" w:lineRule="auto"/>
        <w:ind w:left="0" w:firstLine="0"/>
        <w:contextualSpacing/>
        <w:rPr>
          <w:b/>
          <w:color w:val="000000" w:themeColor="text1"/>
          <w:sz w:val="20"/>
          <w:szCs w:val="20"/>
        </w:rPr>
      </w:pPr>
      <w:bookmarkStart w:id="6" w:name="_Ref329769815"/>
      <w:r>
        <w:rPr>
          <w:b/>
          <w:color w:val="000000" w:themeColor="text1"/>
          <w:sz w:val="20"/>
          <w:szCs w:val="20"/>
        </w:rPr>
        <w:t xml:space="preserve">CORMEN, LEISERSON AND </w:t>
      </w:r>
      <w:r w:rsidRPr="003A2C53">
        <w:rPr>
          <w:b/>
          <w:color w:val="000000" w:themeColor="text1"/>
          <w:sz w:val="20"/>
          <w:szCs w:val="20"/>
        </w:rPr>
        <w:t>RIVEST</w:t>
      </w:r>
      <w:r>
        <w:rPr>
          <w:b/>
          <w:color w:val="000000" w:themeColor="text1"/>
          <w:sz w:val="20"/>
          <w:szCs w:val="20"/>
        </w:rPr>
        <w:t xml:space="preserve">. </w:t>
      </w:r>
      <w:r>
        <w:rPr>
          <w:color w:val="000000" w:themeColor="text1"/>
          <w:sz w:val="20"/>
          <w:szCs w:val="20"/>
        </w:rPr>
        <w:t xml:space="preserve">1990. </w:t>
      </w:r>
      <w:r>
        <w:rPr>
          <w:i/>
          <w:iCs/>
          <w:color w:val="000000" w:themeColor="text1"/>
          <w:sz w:val="20"/>
          <w:szCs w:val="20"/>
        </w:rPr>
        <w:t>“</w:t>
      </w:r>
      <w:hyperlink r:id="rId17" w:tooltip="Introduction to Algorithms" w:history="1">
        <w:r w:rsidR="00FA63B9" w:rsidRPr="00FA63B9">
          <w:rPr>
            <w:rStyle w:val="Hyperlink"/>
            <w:i/>
            <w:iCs/>
            <w:color w:val="000000" w:themeColor="text1"/>
            <w:sz w:val="20"/>
            <w:szCs w:val="20"/>
            <w:u w:val="none"/>
          </w:rPr>
          <w:t>Introduction to Algorithms</w:t>
        </w:r>
      </w:hyperlink>
      <w:r>
        <w:rPr>
          <w:i/>
          <w:iCs/>
          <w:color w:val="000000" w:themeColor="text1"/>
          <w:sz w:val="20"/>
          <w:szCs w:val="20"/>
        </w:rPr>
        <w:t>”</w:t>
      </w:r>
      <w:r>
        <w:rPr>
          <w:iCs/>
          <w:color w:val="000000" w:themeColor="text1"/>
          <w:sz w:val="20"/>
          <w:szCs w:val="20"/>
        </w:rPr>
        <w:t xml:space="preserve">. </w:t>
      </w:r>
      <w:r w:rsidR="00FA63B9" w:rsidRPr="00FA63B9">
        <w:rPr>
          <w:color w:val="000000" w:themeColor="text1"/>
          <w:sz w:val="20"/>
          <w:szCs w:val="20"/>
        </w:rPr>
        <w:t>Chapter 17 "Greedy Algorithms" p. 329.</w:t>
      </w:r>
      <w:bookmarkEnd w:id="6"/>
    </w:p>
    <w:bookmarkStart w:id="7" w:name="_Ref329769839"/>
    <w:p w:rsidR="003A2C53" w:rsidRPr="00D4398F" w:rsidRDefault="003A2C53" w:rsidP="00AF70B8">
      <w:pPr>
        <w:pStyle w:val="Ref"/>
        <w:tabs>
          <w:tab w:val="left" w:pos="450"/>
          <w:tab w:val="left" w:pos="567"/>
        </w:tabs>
        <w:spacing w:before="0" w:after="0" w:line="264" w:lineRule="auto"/>
        <w:ind w:left="0" w:firstLine="0"/>
        <w:contextualSpacing/>
        <w:rPr>
          <w:rStyle w:val="citation"/>
          <w:b/>
          <w:color w:val="000000" w:themeColor="text1"/>
          <w:sz w:val="20"/>
          <w:szCs w:val="20"/>
        </w:rPr>
      </w:pPr>
      <w:r w:rsidRPr="003A2C53">
        <w:rPr>
          <w:rStyle w:val="citation"/>
          <w:b/>
          <w:color w:val="000000" w:themeColor="text1"/>
          <w:sz w:val="20"/>
          <w:szCs w:val="20"/>
        </w:rPr>
        <w:fldChar w:fldCharType="begin"/>
      </w:r>
      <w:r w:rsidRPr="003A2C53">
        <w:rPr>
          <w:rStyle w:val="citation"/>
          <w:b/>
          <w:color w:val="000000" w:themeColor="text1"/>
          <w:sz w:val="20"/>
          <w:szCs w:val="20"/>
        </w:rPr>
        <w:instrText xml:space="preserve"> HYPERLINK "http://en.wikipedia.org/wiki/MIT_Press" \o "MIT Press" </w:instrText>
      </w:r>
      <w:r w:rsidRPr="003A2C53">
        <w:rPr>
          <w:rStyle w:val="citation"/>
          <w:b/>
          <w:color w:val="000000" w:themeColor="text1"/>
          <w:sz w:val="20"/>
          <w:szCs w:val="20"/>
        </w:rPr>
        <w:fldChar w:fldCharType="separate"/>
      </w:r>
      <w:r>
        <w:rPr>
          <w:rStyle w:val="Hyperlink"/>
          <w:b/>
          <w:color w:val="000000" w:themeColor="text1"/>
          <w:sz w:val="20"/>
          <w:szCs w:val="20"/>
          <w:u w:val="none"/>
        </w:rPr>
        <w:t xml:space="preserve">MIT </w:t>
      </w:r>
      <w:r w:rsidRPr="003A2C53">
        <w:rPr>
          <w:rStyle w:val="Hyperlink"/>
          <w:b/>
          <w:color w:val="000000" w:themeColor="text1"/>
          <w:sz w:val="20"/>
          <w:szCs w:val="20"/>
          <w:u w:val="none"/>
        </w:rPr>
        <w:t>PRESS</w:t>
      </w:r>
      <w:r w:rsidRPr="003A2C53">
        <w:rPr>
          <w:rStyle w:val="citation"/>
          <w:b/>
          <w:color w:val="000000" w:themeColor="text1"/>
          <w:sz w:val="20"/>
          <w:szCs w:val="20"/>
        </w:rPr>
        <w:fldChar w:fldCharType="end"/>
      </w:r>
      <w:r>
        <w:rPr>
          <w:rStyle w:val="citation"/>
          <w:b/>
          <w:color w:val="000000" w:themeColor="text1"/>
          <w:sz w:val="20"/>
          <w:szCs w:val="20"/>
        </w:rPr>
        <w:t xml:space="preserve">, </w:t>
      </w:r>
      <w:hyperlink r:id="rId18" w:tooltip="McGraw-Hill" w:history="1">
        <w:r w:rsidRPr="003A2C53">
          <w:rPr>
            <w:rStyle w:val="Hyperlink"/>
            <w:b/>
            <w:color w:val="000000" w:themeColor="text1"/>
            <w:sz w:val="20"/>
            <w:szCs w:val="20"/>
            <w:u w:val="none"/>
          </w:rPr>
          <w:t>MCGRAW-HILL</w:t>
        </w:r>
      </w:hyperlink>
      <w:r>
        <w:rPr>
          <w:rStyle w:val="citation"/>
          <w:color w:val="000000" w:themeColor="text1"/>
          <w:sz w:val="20"/>
          <w:szCs w:val="20"/>
        </w:rPr>
        <w:t>. 2001. “</w:t>
      </w:r>
      <w:hyperlink r:id="rId19" w:tooltip="Introduction to Algorithms" w:history="1">
        <w:r>
          <w:rPr>
            <w:rStyle w:val="Hyperlink"/>
            <w:i/>
            <w:iCs/>
            <w:color w:val="000000" w:themeColor="text1"/>
            <w:sz w:val="20"/>
            <w:szCs w:val="20"/>
            <w:u w:val="none"/>
          </w:rPr>
          <w:t xml:space="preserve">Introduction </w:t>
        </w:r>
        <w:r w:rsidRPr="003A2C53">
          <w:rPr>
            <w:rStyle w:val="Hyperlink"/>
            <w:i/>
            <w:iCs/>
            <w:color w:val="000000" w:themeColor="text1"/>
            <w:sz w:val="20"/>
            <w:szCs w:val="20"/>
            <w:u w:val="none"/>
          </w:rPr>
          <w:t>to Algorithms</w:t>
        </w:r>
      </w:hyperlink>
      <w:r>
        <w:rPr>
          <w:rStyle w:val="citation"/>
          <w:i/>
          <w:iCs/>
          <w:color w:val="000000" w:themeColor="text1"/>
          <w:sz w:val="20"/>
          <w:szCs w:val="20"/>
        </w:rPr>
        <w:t>”</w:t>
      </w:r>
      <w:r>
        <w:rPr>
          <w:rStyle w:val="citation"/>
          <w:color w:val="000000" w:themeColor="text1"/>
          <w:sz w:val="20"/>
          <w:szCs w:val="20"/>
        </w:rPr>
        <w:t xml:space="preserve"> (Second edition</w:t>
      </w:r>
      <w:r w:rsidRPr="003A2C53">
        <w:rPr>
          <w:rStyle w:val="citation"/>
          <w:color w:val="000000" w:themeColor="text1"/>
          <w:sz w:val="20"/>
          <w:szCs w:val="20"/>
        </w:rPr>
        <w:t xml:space="preserve">). pp. 595–601. </w:t>
      </w:r>
      <w:hyperlink r:id="rId20" w:tooltip="International Standard Book Number" w:history="1">
        <w:r w:rsidRPr="003A2C53">
          <w:rPr>
            <w:rStyle w:val="Hyperlink"/>
            <w:color w:val="000000" w:themeColor="text1"/>
            <w:sz w:val="20"/>
            <w:szCs w:val="20"/>
            <w:u w:val="none"/>
          </w:rPr>
          <w:t>ISBN</w:t>
        </w:r>
      </w:hyperlink>
      <w:r w:rsidRPr="003A2C53">
        <w:rPr>
          <w:rStyle w:val="citation"/>
          <w:color w:val="000000" w:themeColor="text1"/>
          <w:sz w:val="20"/>
          <w:szCs w:val="20"/>
        </w:rPr>
        <w:t> </w:t>
      </w:r>
      <w:hyperlink r:id="rId21" w:tooltip="Special:BookSources/0-262-03293-7" w:history="1">
        <w:r w:rsidRPr="003A2C53">
          <w:rPr>
            <w:rStyle w:val="Hyperlink"/>
            <w:color w:val="000000" w:themeColor="text1"/>
            <w:sz w:val="20"/>
            <w:szCs w:val="20"/>
            <w:u w:val="none"/>
          </w:rPr>
          <w:t>0-262-03293-7</w:t>
        </w:r>
      </w:hyperlink>
      <w:r w:rsidRPr="003A2C53">
        <w:rPr>
          <w:rStyle w:val="citation"/>
          <w:color w:val="000000" w:themeColor="text1"/>
          <w:sz w:val="20"/>
          <w:szCs w:val="20"/>
        </w:rPr>
        <w:t>.</w:t>
      </w:r>
      <w:bookmarkEnd w:id="7"/>
    </w:p>
    <w:p w:rsidR="0031712C" w:rsidRPr="0031712C" w:rsidRDefault="00D4398F" w:rsidP="00312352">
      <w:pPr>
        <w:pStyle w:val="Ref"/>
        <w:tabs>
          <w:tab w:val="left" w:pos="450"/>
          <w:tab w:val="left" w:pos="567"/>
        </w:tabs>
        <w:spacing w:before="0" w:after="0" w:line="264" w:lineRule="auto"/>
        <w:ind w:left="0" w:firstLine="0"/>
        <w:contextualSpacing/>
        <w:rPr>
          <w:b/>
          <w:color w:val="000000" w:themeColor="text1"/>
          <w:sz w:val="20"/>
          <w:szCs w:val="20"/>
        </w:rPr>
      </w:pPr>
      <w:bookmarkStart w:id="8" w:name="_Ref329770345"/>
      <w:r w:rsidRPr="0031712C">
        <w:rPr>
          <w:rStyle w:val="citation"/>
          <w:b/>
          <w:color w:val="000000" w:themeColor="text1"/>
          <w:sz w:val="20"/>
          <w:szCs w:val="20"/>
        </w:rPr>
        <w:t xml:space="preserve">HUONG LE THANH, LAM BA DO, NHUNG THI PHAM. </w:t>
      </w:r>
      <w:r w:rsidR="00AF70B8" w:rsidRPr="0031712C">
        <w:rPr>
          <w:rStyle w:val="citation"/>
          <w:color w:val="000000" w:themeColor="text1"/>
          <w:sz w:val="20"/>
          <w:szCs w:val="20"/>
        </w:rPr>
        <w:t xml:space="preserve">2010. </w:t>
      </w:r>
      <w:r w:rsidR="00AF70B8" w:rsidRPr="0031712C">
        <w:rPr>
          <w:rStyle w:val="citation"/>
          <w:i/>
          <w:color w:val="000000" w:themeColor="text1"/>
          <w:sz w:val="20"/>
          <w:szCs w:val="20"/>
        </w:rPr>
        <w:t xml:space="preserve">“Efficient Syntactic Parsing with Beam Search”. </w:t>
      </w:r>
      <w:hyperlink r:id="rId22" w:history="1">
        <w:r w:rsidR="00AF70B8" w:rsidRPr="0031712C">
          <w:rPr>
            <w:rStyle w:val="Hyperlink"/>
            <w:color w:val="000000" w:themeColor="text1"/>
            <w:sz w:val="20"/>
            <w:szCs w:val="20"/>
            <w:u w:val="none"/>
          </w:rPr>
          <w:t>Computing and Communication Technologies, Research, Innovation, and Vision for the Future (RIVF), 2010 IEEE RIVF International Conference on</w:t>
        </w:r>
      </w:hyperlink>
      <w:r w:rsidR="00AF70B8" w:rsidRPr="0031712C">
        <w:rPr>
          <w:color w:val="000000" w:themeColor="text1"/>
          <w:sz w:val="20"/>
          <w:szCs w:val="20"/>
        </w:rPr>
        <w:t xml:space="preserve">. </w:t>
      </w:r>
      <w:r w:rsidR="00AF70B8" w:rsidRPr="0031712C">
        <w:rPr>
          <w:bCs/>
          <w:sz w:val="20"/>
          <w:szCs w:val="20"/>
        </w:rPr>
        <w:t>ISBN:</w:t>
      </w:r>
      <w:r w:rsidR="00AF70B8" w:rsidRPr="0031712C">
        <w:rPr>
          <w:sz w:val="20"/>
          <w:szCs w:val="20"/>
        </w:rPr>
        <w:t> 978-1-4244-8074-6.</w:t>
      </w:r>
      <w:bookmarkStart w:id="9" w:name="_Ref329770584"/>
      <w:bookmarkEnd w:id="8"/>
    </w:p>
    <w:p w:rsidR="00312352" w:rsidRPr="0031712C" w:rsidRDefault="00312352" w:rsidP="00312352">
      <w:pPr>
        <w:pStyle w:val="Ref"/>
        <w:tabs>
          <w:tab w:val="left" w:pos="450"/>
          <w:tab w:val="left" w:pos="567"/>
        </w:tabs>
        <w:spacing w:before="0" w:after="0" w:line="264" w:lineRule="auto"/>
        <w:ind w:left="0" w:firstLine="0"/>
        <w:contextualSpacing/>
        <w:rPr>
          <w:rStyle w:val="citation"/>
          <w:b/>
          <w:color w:val="000000" w:themeColor="text1"/>
          <w:sz w:val="20"/>
          <w:szCs w:val="20"/>
        </w:rPr>
      </w:pPr>
      <w:r w:rsidRPr="0031712C">
        <w:rPr>
          <w:rStyle w:val="citation"/>
          <w:b/>
          <w:color w:val="000000" w:themeColor="text1"/>
          <w:sz w:val="20"/>
          <w:szCs w:val="20"/>
        </w:rPr>
        <w:t xml:space="preserve">Website: </w:t>
      </w:r>
      <w:r w:rsidRPr="0031712C">
        <w:rPr>
          <w:rStyle w:val="citation"/>
          <w:color w:val="0000FF"/>
          <w:sz w:val="20"/>
          <w:szCs w:val="20"/>
          <w:u w:val="single"/>
        </w:rPr>
        <w:t>http://vlsp.vietlp.org:8080/demo/?&amp;lang=en</w:t>
      </w:r>
      <w:bookmarkEnd w:id="9"/>
    </w:p>
    <w:p w:rsidR="00D4398F" w:rsidRPr="003A2C53" w:rsidRDefault="00D4398F" w:rsidP="00D4398F">
      <w:pPr>
        <w:pStyle w:val="Ref"/>
        <w:numPr>
          <w:ilvl w:val="0"/>
          <w:numId w:val="0"/>
        </w:numPr>
        <w:tabs>
          <w:tab w:val="left" w:pos="450"/>
          <w:tab w:val="left" w:pos="567"/>
        </w:tabs>
        <w:spacing w:before="0" w:after="0" w:line="264" w:lineRule="auto"/>
        <w:contextualSpacing/>
        <w:jc w:val="left"/>
        <w:rPr>
          <w:b/>
          <w:color w:val="000000" w:themeColor="text1"/>
          <w:sz w:val="20"/>
          <w:szCs w:val="20"/>
        </w:rPr>
      </w:pPr>
    </w:p>
    <w:sectPr w:rsidR="00D4398F" w:rsidRPr="003A2C53" w:rsidSect="009E4680">
      <w:type w:val="continuous"/>
      <w:pgSz w:w="11909" w:h="16834" w:code="9"/>
      <w:pgMar w:top="1440" w:right="1080" w:bottom="1440" w:left="1080"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C63" w:rsidRDefault="00235C63" w:rsidP="00930FCB">
      <w:r>
        <w:separator/>
      </w:r>
    </w:p>
  </w:endnote>
  <w:endnote w:type="continuationSeparator" w:id="0">
    <w:p w:rsidR="00235C63" w:rsidRDefault="00235C63" w:rsidP="00930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C63" w:rsidRDefault="00235C63" w:rsidP="00930FCB">
      <w:r>
        <w:separator/>
      </w:r>
    </w:p>
  </w:footnote>
  <w:footnote w:type="continuationSeparator" w:id="0">
    <w:p w:rsidR="00235C63" w:rsidRDefault="00235C63" w:rsidP="00930F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F0897"/>
    <w:multiLevelType w:val="hybridMultilevel"/>
    <w:tmpl w:val="54D4E1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EB3024F"/>
    <w:multiLevelType w:val="hybridMultilevel"/>
    <w:tmpl w:val="739227D0"/>
    <w:lvl w:ilvl="0" w:tplc="E23A484E">
      <w:start w:val="1"/>
      <w:numFmt w:val="decimal"/>
      <w:pStyle w:val="Ref"/>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B92E57"/>
    <w:multiLevelType w:val="hybridMultilevel"/>
    <w:tmpl w:val="CD3E4B6C"/>
    <w:lvl w:ilvl="0" w:tplc="04090001">
      <w:start w:val="1"/>
      <w:numFmt w:val="bullet"/>
      <w:lvlText w:val=""/>
      <w:lvlJc w:val="left"/>
      <w:pPr>
        <w:tabs>
          <w:tab w:val="num" w:pos="782"/>
        </w:tabs>
        <w:ind w:left="926" w:hanging="216"/>
      </w:pPr>
      <w:rPr>
        <w:rFonts w:ascii="Symbol" w:hAnsi="Symbol" w:hint="default"/>
      </w:rPr>
    </w:lvl>
    <w:lvl w:ilvl="1" w:tplc="04090003">
      <w:start w:val="1"/>
      <w:numFmt w:val="bullet"/>
      <w:lvlText w:val="o"/>
      <w:lvlJc w:val="left"/>
      <w:pPr>
        <w:tabs>
          <w:tab w:val="num" w:pos="873"/>
        </w:tabs>
        <w:ind w:left="873" w:hanging="360"/>
      </w:pPr>
      <w:rPr>
        <w:rFonts w:ascii="Courier New" w:hAnsi="Courier New" w:cs="Courier New" w:hint="default"/>
      </w:rPr>
    </w:lvl>
    <w:lvl w:ilvl="2" w:tplc="04090005">
      <w:start w:val="1"/>
      <w:numFmt w:val="bullet"/>
      <w:lvlText w:val=""/>
      <w:lvlJc w:val="left"/>
      <w:pPr>
        <w:tabs>
          <w:tab w:val="num" w:pos="1593"/>
        </w:tabs>
        <w:ind w:left="1593" w:hanging="360"/>
      </w:pPr>
      <w:rPr>
        <w:rFonts w:ascii="Wingdings" w:hAnsi="Wingdings" w:hint="default"/>
      </w:rPr>
    </w:lvl>
    <w:lvl w:ilvl="3" w:tplc="0409000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189603E"/>
    <w:multiLevelType w:val="multilevel"/>
    <w:tmpl w:val="0A1056A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8FE1670"/>
    <w:multiLevelType w:val="hybridMultilevel"/>
    <w:tmpl w:val="B9BCE768"/>
    <w:lvl w:ilvl="0" w:tplc="D4A8F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4"/>
  </w:num>
  <w:num w:numId="4">
    <w:abstractNumId w:val="5"/>
  </w:num>
  <w:num w:numId="5">
    <w:abstractNumId w:val="8"/>
  </w:num>
  <w:num w:numId="6">
    <w:abstractNumId w:val="2"/>
  </w:num>
  <w:num w:numId="7">
    <w:abstractNumId w:val="1"/>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011D"/>
    <w:rsid w:val="00001581"/>
    <w:rsid w:val="00013238"/>
    <w:rsid w:val="000149D0"/>
    <w:rsid w:val="000275EF"/>
    <w:rsid w:val="00033617"/>
    <w:rsid w:val="000376C8"/>
    <w:rsid w:val="00040CD8"/>
    <w:rsid w:val="00041F0F"/>
    <w:rsid w:val="00047697"/>
    <w:rsid w:val="00050067"/>
    <w:rsid w:val="00050405"/>
    <w:rsid w:val="00053B47"/>
    <w:rsid w:val="00054778"/>
    <w:rsid w:val="000561FD"/>
    <w:rsid w:val="00064E63"/>
    <w:rsid w:val="00072449"/>
    <w:rsid w:val="00072DB6"/>
    <w:rsid w:val="00076B61"/>
    <w:rsid w:val="00077580"/>
    <w:rsid w:val="00082535"/>
    <w:rsid w:val="00084E4C"/>
    <w:rsid w:val="0008746C"/>
    <w:rsid w:val="00091443"/>
    <w:rsid w:val="00091A4F"/>
    <w:rsid w:val="00097665"/>
    <w:rsid w:val="000A0FDF"/>
    <w:rsid w:val="000A185F"/>
    <w:rsid w:val="000A37F8"/>
    <w:rsid w:val="000B68BD"/>
    <w:rsid w:val="000C7301"/>
    <w:rsid w:val="000D48FF"/>
    <w:rsid w:val="000D7B59"/>
    <w:rsid w:val="000E5CDE"/>
    <w:rsid w:val="000F0C91"/>
    <w:rsid w:val="000F2940"/>
    <w:rsid w:val="000F709A"/>
    <w:rsid w:val="001014CF"/>
    <w:rsid w:val="001016FF"/>
    <w:rsid w:val="00103565"/>
    <w:rsid w:val="00104433"/>
    <w:rsid w:val="001075B5"/>
    <w:rsid w:val="0010796C"/>
    <w:rsid w:val="00110EC3"/>
    <w:rsid w:val="001122EC"/>
    <w:rsid w:val="001137A1"/>
    <w:rsid w:val="0011564B"/>
    <w:rsid w:val="00116DE3"/>
    <w:rsid w:val="00117A9A"/>
    <w:rsid w:val="00122BF5"/>
    <w:rsid w:val="00123A58"/>
    <w:rsid w:val="00123D62"/>
    <w:rsid w:val="001269E6"/>
    <w:rsid w:val="00134133"/>
    <w:rsid w:val="00134D71"/>
    <w:rsid w:val="00143DE6"/>
    <w:rsid w:val="00161263"/>
    <w:rsid w:val="001709A7"/>
    <w:rsid w:val="00174506"/>
    <w:rsid w:val="00176AEA"/>
    <w:rsid w:val="001808C0"/>
    <w:rsid w:val="00196039"/>
    <w:rsid w:val="001A10C0"/>
    <w:rsid w:val="001A4FA5"/>
    <w:rsid w:val="001A5D96"/>
    <w:rsid w:val="001A6A30"/>
    <w:rsid w:val="001C13EB"/>
    <w:rsid w:val="001D54BC"/>
    <w:rsid w:val="001D5E14"/>
    <w:rsid w:val="001D7D01"/>
    <w:rsid w:val="001E3591"/>
    <w:rsid w:val="001F23CB"/>
    <w:rsid w:val="001F526B"/>
    <w:rsid w:val="001F610B"/>
    <w:rsid w:val="00204728"/>
    <w:rsid w:val="00204C5D"/>
    <w:rsid w:val="00207477"/>
    <w:rsid w:val="00212975"/>
    <w:rsid w:val="002168A6"/>
    <w:rsid w:val="0021764A"/>
    <w:rsid w:val="00233738"/>
    <w:rsid w:val="0023563E"/>
    <w:rsid w:val="00235C63"/>
    <w:rsid w:val="00244698"/>
    <w:rsid w:val="00252F72"/>
    <w:rsid w:val="00257341"/>
    <w:rsid w:val="00264604"/>
    <w:rsid w:val="0026482A"/>
    <w:rsid w:val="0026485A"/>
    <w:rsid w:val="00280BC1"/>
    <w:rsid w:val="0028284B"/>
    <w:rsid w:val="00285493"/>
    <w:rsid w:val="00285EF9"/>
    <w:rsid w:val="002948AE"/>
    <w:rsid w:val="002A3ACB"/>
    <w:rsid w:val="002A45D3"/>
    <w:rsid w:val="002A5E3E"/>
    <w:rsid w:val="002A6F0F"/>
    <w:rsid w:val="002C2C11"/>
    <w:rsid w:val="002C2F7B"/>
    <w:rsid w:val="002C356A"/>
    <w:rsid w:val="002D0AE3"/>
    <w:rsid w:val="002F0A2F"/>
    <w:rsid w:val="002F259C"/>
    <w:rsid w:val="002F5BE6"/>
    <w:rsid w:val="002F74F1"/>
    <w:rsid w:val="002F75D4"/>
    <w:rsid w:val="003002EC"/>
    <w:rsid w:val="003051DC"/>
    <w:rsid w:val="00311108"/>
    <w:rsid w:val="00312352"/>
    <w:rsid w:val="0031712C"/>
    <w:rsid w:val="00324920"/>
    <w:rsid w:val="00325790"/>
    <w:rsid w:val="00327864"/>
    <w:rsid w:val="00330DD3"/>
    <w:rsid w:val="00340F79"/>
    <w:rsid w:val="00343EB5"/>
    <w:rsid w:val="00343EEF"/>
    <w:rsid w:val="003576A8"/>
    <w:rsid w:val="003622B5"/>
    <w:rsid w:val="00363935"/>
    <w:rsid w:val="00374B8A"/>
    <w:rsid w:val="003808B3"/>
    <w:rsid w:val="003831E6"/>
    <w:rsid w:val="003855DA"/>
    <w:rsid w:val="00386BA5"/>
    <w:rsid w:val="00391440"/>
    <w:rsid w:val="003928A3"/>
    <w:rsid w:val="00392E62"/>
    <w:rsid w:val="00393948"/>
    <w:rsid w:val="003A2C53"/>
    <w:rsid w:val="003A6A7E"/>
    <w:rsid w:val="003B328F"/>
    <w:rsid w:val="003B45F6"/>
    <w:rsid w:val="003B7E49"/>
    <w:rsid w:val="003C1B7F"/>
    <w:rsid w:val="003C666D"/>
    <w:rsid w:val="003C7BA2"/>
    <w:rsid w:val="003D0B87"/>
    <w:rsid w:val="003D11EF"/>
    <w:rsid w:val="003E1F96"/>
    <w:rsid w:val="003E4763"/>
    <w:rsid w:val="003E6767"/>
    <w:rsid w:val="003F43B4"/>
    <w:rsid w:val="003F57C9"/>
    <w:rsid w:val="00414569"/>
    <w:rsid w:val="00417604"/>
    <w:rsid w:val="00425283"/>
    <w:rsid w:val="0043133E"/>
    <w:rsid w:val="0043463C"/>
    <w:rsid w:val="004414F9"/>
    <w:rsid w:val="00441D8E"/>
    <w:rsid w:val="00452E4E"/>
    <w:rsid w:val="00454712"/>
    <w:rsid w:val="0045750D"/>
    <w:rsid w:val="00461010"/>
    <w:rsid w:val="00467DAB"/>
    <w:rsid w:val="00476EFF"/>
    <w:rsid w:val="00482B76"/>
    <w:rsid w:val="0049022D"/>
    <w:rsid w:val="0049543B"/>
    <w:rsid w:val="00497F4D"/>
    <w:rsid w:val="004A0F1D"/>
    <w:rsid w:val="004A17AC"/>
    <w:rsid w:val="004A1E27"/>
    <w:rsid w:val="004B1DB4"/>
    <w:rsid w:val="004B5ED6"/>
    <w:rsid w:val="004C4CEC"/>
    <w:rsid w:val="004C5318"/>
    <w:rsid w:val="004D01CE"/>
    <w:rsid w:val="004D31BC"/>
    <w:rsid w:val="004D606E"/>
    <w:rsid w:val="004D7226"/>
    <w:rsid w:val="004F02AA"/>
    <w:rsid w:val="004F092B"/>
    <w:rsid w:val="004F2FDF"/>
    <w:rsid w:val="00507A41"/>
    <w:rsid w:val="00510C5C"/>
    <w:rsid w:val="00516050"/>
    <w:rsid w:val="0052128A"/>
    <w:rsid w:val="00524000"/>
    <w:rsid w:val="00524B62"/>
    <w:rsid w:val="0052651D"/>
    <w:rsid w:val="00527B4E"/>
    <w:rsid w:val="00532401"/>
    <w:rsid w:val="00534586"/>
    <w:rsid w:val="0053534E"/>
    <w:rsid w:val="00540B79"/>
    <w:rsid w:val="00542BE9"/>
    <w:rsid w:val="00543CBD"/>
    <w:rsid w:val="00544C69"/>
    <w:rsid w:val="00547D63"/>
    <w:rsid w:val="005517F2"/>
    <w:rsid w:val="00554695"/>
    <w:rsid w:val="005553E9"/>
    <w:rsid w:val="0056011D"/>
    <w:rsid w:val="00560197"/>
    <w:rsid w:val="00561B41"/>
    <w:rsid w:val="00562B10"/>
    <w:rsid w:val="00563563"/>
    <w:rsid w:val="00567F1D"/>
    <w:rsid w:val="0057548C"/>
    <w:rsid w:val="00576B37"/>
    <w:rsid w:val="00581A52"/>
    <w:rsid w:val="00587DB8"/>
    <w:rsid w:val="00591784"/>
    <w:rsid w:val="005927AB"/>
    <w:rsid w:val="0059466B"/>
    <w:rsid w:val="005A452A"/>
    <w:rsid w:val="005B08D3"/>
    <w:rsid w:val="005B1E5B"/>
    <w:rsid w:val="005B59EA"/>
    <w:rsid w:val="005B7F9C"/>
    <w:rsid w:val="005C0510"/>
    <w:rsid w:val="005C387B"/>
    <w:rsid w:val="005C6F1C"/>
    <w:rsid w:val="005D072A"/>
    <w:rsid w:val="005D3B66"/>
    <w:rsid w:val="005D73DD"/>
    <w:rsid w:val="005E45FB"/>
    <w:rsid w:val="005F4D17"/>
    <w:rsid w:val="0060136B"/>
    <w:rsid w:val="0060318C"/>
    <w:rsid w:val="00605BFA"/>
    <w:rsid w:val="00617253"/>
    <w:rsid w:val="0062219B"/>
    <w:rsid w:val="00622CA5"/>
    <w:rsid w:val="00625732"/>
    <w:rsid w:val="00625A4E"/>
    <w:rsid w:val="00626C54"/>
    <w:rsid w:val="006271A3"/>
    <w:rsid w:val="00630BB7"/>
    <w:rsid w:val="00633F8E"/>
    <w:rsid w:val="0063522B"/>
    <w:rsid w:val="00637CB6"/>
    <w:rsid w:val="0064405E"/>
    <w:rsid w:val="0065212C"/>
    <w:rsid w:val="00652820"/>
    <w:rsid w:val="00652DAB"/>
    <w:rsid w:val="00656CAE"/>
    <w:rsid w:val="00664352"/>
    <w:rsid w:val="00664C2F"/>
    <w:rsid w:val="00674D41"/>
    <w:rsid w:val="00675AB3"/>
    <w:rsid w:val="00676F5A"/>
    <w:rsid w:val="00680C58"/>
    <w:rsid w:val="00684B88"/>
    <w:rsid w:val="00690B82"/>
    <w:rsid w:val="006920DF"/>
    <w:rsid w:val="006959E9"/>
    <w:rsid w:val="006A2CE4"/>
    <w:rsid w:val="006B384A"/>
    <w:rsid w:val="006B6B04"/>
    <w:rsid w:val="006C493B"/>
    <w:rsid w:val="006C6E45"/>
    <w:rsid w:val="006D6025"/>
    <w:rsid w:val="006D670B"/>
    <w:rsid w:val="006D6E50"/>
    <w:rsid w:val="006E43C0"/>
    <w:rsid w:val="006E5630"/>
    <w:rsid w:val="006E6BBC"/>
    <w:rsid w:val="006F1C45"/>
    <w:rsid w:val="006F48B2"/>
    <w:rsid w:val="006F529D"/>
    <w:rsid w:val="006F5C3B"/>
    <w:rsid w:val="0070252E"/>
    <w:rsid w:val="00703D9F"/>
    <w:rsid w:val="00711FB1"/>
    <w:rsid w:val="00716B10"/>
    <w:rsid w:val="00717555"/>
    <w:rsid w:val="007254AA"/>
    <w:rsid w:val="00731C01"/>
    <w:rsid w:val="00747920"/>
    <w:rsid w:val="00752550"/>
    <w:rsid w:val="007536D4"/>
    <w:rsid w:val="00754DD1"/>
    <w:rsid w:val="00757038"/>
    <w:rsid w:val="00761664"/>
    <w:rsid w:val="00762C9E"/>
    <w:rsid w:val="007702BA"/>
    <w:rsid w:val="00770D39"/>
    <w:rsid w:val="00771712"/>
    <w:rsid w:val="00772C80"/>
    <w:rsid w:val="007910D8"/>
    <w:rsid w:val="007930F2"/>
    <w:rsid w:val="007A1D58"/>
    <w:rsid w:val="007A2C45"/>
    <w:rsid w:val="007A66DE"/>
    <w:rsid w:val="007B1E18"/>
    <w:rsid w:val="007B4992"/>
    <w:rsid w:val="007C3181"/>
    <w:rsid w:val="007D4D23"/>
    <w:rsid w:val="007D7412"/>
    <w:rsid w:val="007E4EC5"/>
    <w:rsid w:val="007E58D4"/>
    <w:rsid w:val="007F470C"/>
    <w:rsid w:val="007F4F67"/>
    <w:rsid w:val="007F5382"/>
    <w:rsid w:val="007F5F12"/>
    <w:rsid w:val="008020FC"/>
    <w:rsid w:val="00802CE4"/>
    <w:rsid w:val="00805085"/>
    <w:rsid w:val="0081056D"/>
    <w:rsid w:val="00812291"/>
    <w:rsid w:val="008168F5"/>
    <w:rsid w:val="00820B25"/>
    <w:rsid w:val="00820D4E"/>
    <w:rsid w:val="0082194D"/>
    <w:rsid w:val="00825767"/>
    <w:rsid w:val="0083293B"/>
    <w:rsid w:val="008349FF"/>
    <w:rsid w:val="00837C96"/>
    <w:rsid w:val="0084363A"/>
    <w:rsid w:val="008468B6"/>
    <w:rsid w:val="008500D3"/>
    <w:rsid w:val="008501A9"/>
    <w:rsid w:val="00852C0B"/>
    <w:rsid w:val="0085369B"/>
    <w:rsid w:val="008655E2"/>
    <w:rsid w:val="00865CEC"/>
    <w:rsid w:val="00871231"/>
    <w:rsid w:val="00876F38"/>
    <w:rsid w:val="008771A5"/>
    <w:rsid w:val="00881F95"/>
    <w:rsid w:val="00882764"/>
    <w:rsid w:val="008831C7"/>
    <w:rsid w:val="00883349"/>
    <w:rsid w:val="008858D0"/>
    <w:rsid w:val="008921D6"/>
    <w:rsid w:val="00895908"/>
    <w:rsid w:val="00896C3B"/>
    <w:rsid w:val="008A379C"/>
    <w:rsid w:val="008A45F8"/>
    <w:rsid w:val="008B1825"/>
    <w:rsid w:val="008B403A"/>
    <w:rsid w:val="008B4E39"/>
    <w:rsid w:val="008C0CDC"/>
    <w:rsid w:val="008C4E3D"/>
    <w:rsid w:val="008D02F3"/>
    <w:rsid w:val="008D1C37"/>
    <w:rsid w:val="008D3DCD"/>
    <w:rsid w:val="008F2E58"/>
    <w:rsid w:val="008F3B1A"/>
    <w:rsid w:val="00911907"/>
    <w:rsid w:val="00916398"/>
    <w:rsid w:val="00917178"/>
    <w:rsid w:val="00930FCB"/>
    <w:rsid w:val="00940F04"/>
    <w:rsid w:val="00941D8F"/>
    <w:rsid w:val="0094578B"/>
    <w:rsid w:val="009475A5"/>
    <w:rsid w:val="00950830"/>
    <w:rsid w:val="0095162F"/>
    <w:rsid w:val="0095324B"/>
    <w:rsid w:val="009542CD"/>
    <w:rsid w:val="009627AB"/>
    <w:rsid w:val="00967E09"/>
    <w:rsid w:val="00971F42"/>
    <w:rsid w:val="00982673"/>
    <w:rsid w:val="009909FD"/>
    <w:rsid w:val="00990C0B"/>
    <w:rsid w:val="00992A6E"/>
    <w:rsid w:val="00995281"/>
    <w:rsid w:val="009956FA"/>
    <w:rsid w:val="009A3C86"/>
    <w:rsid w:val="009B0C41"/>
    <w:rsid w:val="009B43E1"/>
    <w:rsid w:val="009B5BE4"/>
    <w:rsid w:val="009B7F8A"/>
    <w:rsid w:val="009C0A31"/>
    <w:rsid w:val="009C1591"/>
    <w:rsid w:val="009C1C97"/>
    <w:rsid w:val="009C20AA"/>
    <w:rsid w:val="009C2F79"/>
    <w:rsid w:val="009C5E03"/>
    <w:rsid w:val="009D01C9"/>
    <w:rsid w:val="009E09E1"/>
    <w:rsid w:val="009E4680"/>
    <w:rsid w:val="009E5AD6"/>
    <w:rsid w:val="009E72DE"/>
    <w:rsid w:val="009E7DFD"/>
    <w:rsid w:val="009F26C3"/>
    <w:rsid w:val="00A00B41"/>
    <w:rsid w:val="00A02394"/>
    <w:rsid w:val="00A04218"/>
    <w:rsid w:val="00A07D90"/>
    <w:rsid w:val="00A108B4"/>
    <w:rsid w:val="00A1348C"/>
    <w:rsid w:val="00A164BA"/>
    <w:rsid w:val="00A17F49"/>
    <w:rsid w:val="00A20333"/>
    <w:rsid w:val="00A211A1"/>
    <w:rsid w:val="00A24827"/>
    <w:rsid w:val="00A26E3D"/>
    <w:rsid w:val="00A2737A"/>
    <w:rsid w:val="00A364DC"/>
    <w:rsid w:val="00A40C44"/>
    <w:rsid w:val="00A43F91"/>
    <w:rsid w:val="00A46B58"/>
    <w:rsid w:val="00A47344"/>
    <w:rsid w:val="00A52265"/>
    <w:rsid w:val="00A53C9B"/>
    <w:rsid w:val="00A60F91"/>
    <w:rsid w:val="00A62BDC"/>
    <w:rsid w:val="00A74011"/>
    <w:rsid w:val="00A848E9"/>
    <w:rsid w:val="00A9241A"/>
    <w:rsid w:val="00A92EA7"/>
    <w:rsid w:val="00AA1458"/>
    <w:rsid w:val="00AA300A"/>
    <w:rsid w:val="00AA7660"/>
    <w:rsid w:val="00AB5FD8"/>
    <w:rsid w:val="00AC05F1"/>
    <w:rsid w:val="00AD3B4D"/>
    <w:rsid w:val="00AE04E6"/>
    <w:rsid w:val="00AF26CD"/>
    <w:rsid w:val="00AF70B8"/>
    <w:rsid w:val="00B0569E"/>
    <w:rsid w:val="00B05FC6"/>
    <w:rsid w:val="00B1253D"/>
    <w:rsid w:val="00B144F5"/>
    <w:rsid w:val="00B227B8"/>
    <w:rsid w:val="00B23C34"/>
    <w:rsid w:val="00B33A7E"/>
    <w:rsid w:val="00B3523E"/>
    <w:rsid w:val="00B41C77"/>
    <w:rsid w:val="00B41E43"/>
    <w:rsid w:val="00B467F4"/>
    <w:rsid w:val="00B47B80"/>
    <w:rsid w:val="00B47CA5"/>
    <w:rsid w:val="00B51FCB"/>
    <w:rsid w:val="00B61BC9"/>
    <w:rsid w:val="00B64D52"/>
    <w:rsid w:val="00B650E0"/>
    <w:rsid w:val="00B65977"/>
    <w:rsid w:val="00B80A32"/>
    <w:rsid w:val="00B925DC"/>
    <w:rsid w:val="00B9722A"/>
    <w:rsid w:val="00BA1182"/>
    <w:rsid w:val="00BB74CF"/>
    <w:rsid w:val="00BC0051"/>
    <w:rsid w:val="00BC22E2"/>
    <w:rsid w:val="00BD7727"/>
    <w:rsid w:val="00BE0B5A"/>
    <w:rsid w:val="00BE2CCF"/>
    <w:rsid w:val="00BE4626"/>
    <w:rsid w:val="00BF0B3A"/>
    <w:rsid w:val="00BF47DE"/>
    <w:rsid w:val="00BF67CA"/>
    <w:rsid w:val="00C11A16"/>
    <w:rsid w:val="00C31019"/>
    <w:rsid w:val="00C41004"/>
    <w:rsid w:val="00C43623"/>
    <w:rsid w:val="00C4362C"/>
    <w:rsid w:val="00C43AF7"/>
    <w:rsid w:val="00C456D6"/>
    <w:rsid w:val="00C529AF"/>
    <w:rsid w:val="00C535CE"/>
    <w:rsid w:val="00C60EC0"/>
    <w:rsid w:val="00C623A3"/>
    <w:rsid w:val="00C6628B"/>
    <w:rsid w:val="00C70FF1"/>
    <w:rsid w:val="00C722F4"/>
    <w:rsid w:val="00C77A11"/>
    <w:rsid w:val="00C829CF"/>
    <w:rsid w:val="00C8304C"/>
    <w:rsid w:val="00C84FE2"/>
    <w:rsid w:val="00C86EC7"/>
    <w:rsid w:val="00C92996"/>
    <w:rsid w:val="00CA39C2"/>
    <w:rsid w:val="00CA3BA4"/>
    <w:rsid w:val="00CA53E3"/>
    <w:rsid w:val="00CB0142"/>
    <w:rsid w:val="00CB0CDF"/>
    <w:rsid w:val="00CB2735"/>
    <w:rsid w:val="00CB4AB6"/>
    <w:rsid w:val="00CB7F09"/>
    <w:rsid w:val="00CC0996"/>
    <w:rsid w:val="00CD3ACB"/>
    <w:rsid w:val="00CD6B66"/>
    <w:rsid w:val="00CE4482"/>
    <w:rsid w:val="00CE6187"/>
    <w:rsid w:val="00CE63C6"/>
    <w:rsid w:val="00CF46B1"/>
    <w:rsid w:val="00CF6F0D"/>
    <w:rsid w:val="00D03164"/>
    <w:rsid w:val="00D039FB"/>
    <w:rsid w:val="00D06F27"/>
    <w:rsid w:val="00D149FA"/>
    <w:rsid w:val="00D15B39"/>
    <w:rsid w:val="00D16879"/>
    <w:rsid w:val="00D2124F"/>
    <w:rsid w:val="00D2336D"/>
    <w:rsid w:val="00D23BDC"/>
    <w:rsid w:val="00D263C2"/>
    <w:rsid w:val="00D26692"/>
    <w:rsid w:val="00D26981"/>
    <w:rsid w:val="00D35A42"/>
    <w:rsid w:val="00D37E0B"/>
    <w:rsid w:val="00D4398F"/>
    <w:rsid w:val="00D44128"/>
    <w:rsid w:val="00D56488"/>
    <w:rsid w:val="00D702C5"/>
    <w:rsid w:val="00D763C1"/>
    <w:rsid w:val="00D8047F"/>
    <w:rsid w:val="00D84708"/>
    <w:rsid w:val="00D91784"/>
    <w:rsid w:val="00DA66F4"/>
    <w:rsid w:val="00DA768F"/>
    <w:rsid w:val="00DB68B9"/>
    <w:rsid w:val="00DB6E25"/>
    <w:rsid w:val="00DC0999"/>
    <w:rsid w:val="00DC4471"/>
    <w:rsid w:val="00DC7B1D"/>
    <w:rsid w:val="00DD055B"/>
    <w:rsid w:val="00DD52A7"/>
    <w:rsid w:val="00DD698E"/>
    <w:rsid w:val="00DE2192"/>
    <w:rsid w:val="00DF49FB"/>
    <w:rsid w:val="00DF587F"/>
    <w:rsid w:val="00E01553"/>
    <w:rsid w:val="00E16975"/>
    <w:rsid w:val="00E22B68"/>
    <w:rsid w:val="00E25498"/>
    <w:rsid w:val="00E337AE"/>
    <w:rsid w:val="00E344BA"/>
    <w:rsid w:val="00E44D13"/>
    <w:rsid w:val="00E45F8C"/>
    <w:rsid w:val="00E51E14"/>
    <w:rsid w:val="00E5223B"/>
    <w:rsid w:val="00E7492B"/>
    <w:rsid w:val="00E76018"/>
    <w:rsid w:val="00E801F3"/>
    <w:rsid w:val="00E82FE5"/>
    <w:rsid w:val="00E87205"/>
    <w:rsid w:val="00EB0C50"/>
    <w:rsid w:val="00EB71BE"/>
    <w:rsid w:val="00EB7EA3"/>
    <w:rsid w:val="00EC3244"/>
    <w:rsid w:val="00EC3F2E"/>
    <w:rsid w:val="00EC4441"/>
    <w:rsid w:val="00ED70F1"/>
    <w:rsid w:val="00EE6C72"/>
    <w:rsid w:val="00EF2506"/>
    <w:rsid w:val="00EF2CE3"/>
    <w:rsid w:val="00EF3B10"/>
    <w:rsid w:val="00EF599B"/>
    <w:rsid w:val="00EF5FEE"/>
    <w:rsid w:val="00F12C77"/>
    <w:rsid w:val="00F12C99"/>
    <w:rsid w:val="00F135C7"/>
    <w:rsid w:val="00F1386C"/>
    <w:rsid w:val="00F215B7"/>
    <w:rsid w:val="00F22F8D"/>
    <w:rsid w:val="00F26FDB"/>
    <w:rsid w:val="00F35DB4"/>
    <w:rsid w:val="00F4198D"/>
    <w:rsid w:val="00F42C91"/>
    <w:rsid w:val="00F45DE2"/>
    <w:rsid w:val="00F476BF"/>
    <w:rsid w:val="00F6677A"/>
    <w:rsid w:val="00F732B3"/>
    <w:rsid w:val="00F83591"/>
    <w:rsid w:val="00F842EA"/>
    <w:rsid w:val="00F90200"/>
    <w:rsid w:val="00F90FB2"/>
    <w:rsid w:val="00F923FB"/>
    <w:rsid w:val="00FA60D4"/>
    <w:rsid w:val="00FA63B9"/>
    <w:rsid w:val="00FA7AF6"/>
    <w:rsid w:val="00FB16D9"/>
    <w:rsid w:val="00FB3150"/>
    <w:rsid w:val="00FB3E57"/>
    <w:rsid w:val="00FC034E"/>
    <w:rsid w:val="00FC04D0"/>
    <w:rsid w:val="00FD450A"/>
    <w:rsid w:val="00FD4ACB"/>
    <w:rsid w:val="00FD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 w:type="character" w:styleId="FollowedHyperlink">
    <w:name w:val="FollowedHyperlink"/>
    <w:basedOn w:val="DefaultParagraphFont"/>
    <w:uiPriority w:val="99"/>
    <w:semiHidden/>
    <w:unhideWhenUsed/>
    <w:rsid w:val="007E4EC5"/>
    <w:rPr>
      <w:color w:val="800080" w:themeColor="followedHyperlink"/>
      <w:u w:val="single"/>
    </w:rPr>
  </w:style>
  <w:style w:type="character" w:customStyle="1" w:styleId="hps">
    <w:name w:val="hps"/>
    <w:basedOn w:val="DefaultParagraphFont"/>
    <w:rsid w:val="004B5ED6"/>
  </w:style>
  <w:style w:type="character" w:customStyle="1" w:styleId="shorttext">
    <w:name w:val="short_text"/>
    <w:basedOn w:val="DefaultParagraphFont"/>
    <w:rsid w:val="004B5ED6"/>
  </w:style>
  <w:style w:type="paragraph" w:styleId="Caption">
    <w:name w:val="caption"/>
    <w:basedOn w:val="Normal"/>
    <w:next w:val="Normal"/>
    <w:uiPriority w:val="35"/>
    <w:qFormat/>
    <w:rsid w:val="006C6E45"/>
    <w:pPr>
      <w:spacing w:before="120" w:after="80"/>
    </w:pPr>
    <w:rPr>
      <w:rFonts w:eastAsia="Times New Roman" w:cs="Miriam"/>
      <w:bCs/>
      <w:sz w:val="18"/>
      <w:szCs w:val="18"/>
      <w:lang w:eastAsia="en-AU"/>
    </w:rPr>
  </w:style>
  <w:style w:type="paragraph" w:styleId="BodyTextIndent3">
    <w:name w:val="Body Text Indent 3"/>
    <w:basedOn w:val="Normal"/>
    <w:link w:val="BodyTextIndent3Char"/>
    <w:uiPriority w:val="99"/>
    <w:semiHidden/>
    <w:unhideWhenUsed/>
    <w:rsid w:val="006C6E4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C6E45"/>
    <w:rPr>
      <w:rFonts w:ascii="Times New Roman" w:eastAsia="SimSun" w:hAnsi="Times New Roman" w:cs="Times New Roman"/>
      <w:sz w:val="16"/>
      <w:szCs w:val="16"/>
    </w:rPr>
  </w:style>
  <w:style w:type="paragraph" w:styleId="ListParagraph">
    <w:name w:val="List Paragraph"/>
    <w:basedOn w:val="Normal"/>
    <w:link w:val="ListParagraphChar"/>
    <w:qFormat/>
    <w:rsid w:val="00772C80"/>
    <w:pPr>
      <w:spacing w:before="120" w:after="200" w:line="288" w:lineRule="auto"/>
      <w:ind w:left="720" w:firstLine="720"/>
      <w:contextualSpacing/>
      <w:jc w:val="both"/>
    </w:pPr>
    <w:rPr>
      <w:rFonts w:eastAsia="Calibri"/>
      <w:szCs w:val="22"/>
    </w:rPr>
  </w:style>
  <w:style w:type="character" w:customStyle="1" w:styleId="ListParagraphChar">
    <w:name w:val="List Paragraph Char"/>
    <w:basedOn w:val="DefaultParagraphFont"/>
    <w:link w:val="ListParagraph"/>
    <w:rsid w:val="00772C80"/>
    <w:rPr>
      <w:rFonts w:ascii="Times New Roman" w:eastAsia="Calibri" w:hAnsi="Times New Roman" w:cs="Times New Roman"/>
      <w:sz w:val="20"/>
    </w:rPr>
  </w:style>
  <w:style w:type="paragraph" w:customStyle="1" w:styleId="Ref">
    <w:name w:val="Ref"/>
    <w:basedOn w:val="Normal"/>
    <w:link w:val="RefChar"/>
    <w:qFormat/>
    <w:rsid w:val="00703D9F"/>
    <w:pPr>
      <w:numPr>
        <w:numId w:val="7"/>
      </w:numPr>
      <w:spacing w:before="360" w:after="360" w:line="360" w:lineRule="auto"/>
      <w:jc w:val="both"/>
    </w:pPr>
    <w:rPr>
      <w:rFonts w:eastAsia="Calibri"/>
      <w:sz w:val="26"/>
      <w:szCs w:val="22"/>
    </w:rPr>
  </w:style>
  <w:style w:type="character" w:customStyle="1" w:styleId="citation">
    <w:name w:val="citation"/>
    <w:basedOn w:val="DefaultParagraphFont"/>
    <w:rsid w:val="00703D9F"/>
  </w:style>
  <w:style w:type="character" w:customStyle="1" w:styleId="RefChar">
    <w:name w:val="Ref Char"/>
    <w:basedOn w:val="DefaultParagraphFont"/>
    <w:link w:val="Ref"/>
    <w:rsid w:val="00703D9F"/>
    <w:rPr>
      <w:rFonts w:ascii="Times New Roman" w:eastAsia="Calibri" w:hAnsi="Times New Roman" w:cs="Times New Roman"/>
      <w:sz w:val="26"/>
    </w:rPr>
  </w:style>
  <w:style w:type="character" w:customStyle="1" w:styleId="apple-style-span">
    <w:name w:val="apple-style-span"/>
    <w:basedOn w:val="DefaultParagraphFont"/>
    <w:rsid w:val="00703D9F"/>
  </w:style>
  <w:style w:type="character" w:styleId="PlaceholderText">
    <w:name w:val="Placeholder Text"/>
    <w:basedOn w:val="DefaultParagraphFont"/>
    <w:uiPriority w:val="99"/>
    <w:semiHidden/>
    <w:rsid w:val="007B1E18"/>
    <w:rPr>
      <w:color w:val="808080"/>
    </w:rPr>
  </w:style>
  <w:style w:type="character" w:styleId="Emphasis">
    <w:name w:val="Emphasis"/>
    <w:basedOn w:val="DefaultParagraphFont"/>
    <w:uiPriority w:val="20"/>
    <w:qFormat/>
    <w:rsid w:val="00AA300A"/>
    <w:rPr>
      <w:i/>
      <w:iCs/>
    </w:rPr>
  </w:style>
  <w:style w:type="character" w:styleId="CommentReference">
    <w:name w:val="annotation reference"/>
    <w:basedOn w:val="DefaultParagraphFont"/>
    <w:uiPriority w:val="99"/>
    <w:semiHidden/>
    <w:unhideWhenUsed/>
    <w:rsid w:val="00076B61"/>
    <w:rPr>
      <w:sz w:val="16"/>
      <w:szCs w:val="16"/>
    </w:rPr>
  </w:style>
  <w:style w:type="paragraph" w:styleId="CommentText">
    <w:name w:val="annotation text"/>
    <w:basedOn w:val="Normal"/>
    <w:link w:val="CommentTextChar"/>
    <w:uiPriority w:val="99"/>
    <w:semiHidden/>
    <w:unhideWhenUsed/>
    <w:rsid w:val="00076B61"/>
  </w:style>
  <w:style w:type="character" w:customStyle="1" w:styleId="CommentTextChar">
    <w:name w:val="Comment Text Char"/>
    <w:basedOn w:val="DefaultParagraphFont"/>
    <w:link w:val="CommentText"/>
    <w:uiPriority w:val="99"/>
    <w:semiHidden/>
    <w:rsid w:val="00076B61"/>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76B61"/>
    <w:rPr>
      <w:b/>
      <w:bCs/>
    </w:rPr>
  </w:style>
  <w:style w:type="character" w:customStyle="1" w:styleId="CommentSubjectChar">
    <w:name w:val="Comment Subject Char"/>
    <w:basedOn w:val="CommentTextChar"/>
    <w:link w:val="CommentSubject"/>
    <w:uiPriority w:val="99"/>
    <w:semiHidden/>
    <w:rsid w:val="00076B61"/>
    <w:rPr>
      <w:rFonts w:ascii="Times New Roman" w:eastAsia="SimSun" w:hAnsi="Times New Roman" w:cs="Times New Roman"/>
      <w:b/>
      <w:bCs/>
      <w:sz w:val="20"/>
      <w:szCs w:val="20"/>
    </w:rPr>
  </w:style>
  <w:style w:type="paragraph" w:styleId="Header">
    <w:name w:val="header"/>
    <w:basedOn w:val="Normal"/>
    <w:link w:val="HeaderChar"/>
    <w:uiPriority w:val="99"/>
    <w:semiHidden/>
    <w:unhideWhenUsed/>
    <w:rsid w:val="00930FCB"/>
    <w:pPr>
      <w:tabs>
        <w:tab w:val="center" w:pos="4680"/>
        <w:tab w:val="right" w:pos="9360"/>
      </w:tabs>
    </w:pPr>
  </w:style>
  <w:style w:type="character" w:customStyle="1" w:styleId="HeaderChar">
    <w:name w:val="Header Char"/>
    <w:basedOn w:val="DefaultParagraphFont"/>
    <w:link w:val="Header"/>
    <w:uiPriority w:val="99"/>
    <w:semiHidden/>
    <w:rsid w:val="00930FCB"/>
    <w:rPr>
      <w:rFonts w:ascii="Times New Roman" w:eastAsia="SimSun" w:hAnsi="Times New Roman" w:cs="Times New Roman"/>
      <w:sz w:val="20"/>
      <w:szCs w:val="20"/>
    </w:rPr>
  </w:style>
  <w:style w:type="paragraph" w:styleId="Footer">
    <w:name w:val="footer"/>
    <w:basedOn w:val="Normal"/>
    <w:link w:val="FooterChar"/>
    <w:uiPriority w:val="99"/>
    <w:semiHidden/>
    <w:unhideWhenUsed/>
    <w:rsid w:val="00930FCB"/>
    <w:pPr>
      <w:tabs>
        <w:tab w:val="center" w:pos="4680"/>
        <w:tab w:val="right" w:pos="9360"/>
      </w:tabs>
    </w:pPr>
  </w:style>
  <w:style w:type="character" w:customStyle="1" w:styleId="FooterChar">
    <w:name w:val="Footer Char"/>
    <w:basedOn w:val="DefaultParagraphFont"/>
    <w:link w:val="Footer"/>
    <w:uiPriority w:val="99"/>
    <w:semiHidden/>
    <w:rsid w:val="00930FCB"/>
    <w:rPr>
      <w:rFonts w:ascii="Times New Roman" w:eastAsia="SimSun" w:hAnsi="Times New Roman" w:cs="Times New Roman"/>
      <w:sz w:val="20"/>
      <w:szCs w:val="20"/>
    </w:rPr>
  </w:style>
  <w:style w:type="table" w:styleId="TableGrid">
    <w:name w:val="Table Grid"/>
    <w:basedOn w:val="TableNormal"/>
    <w:uiPriority w:val="59"/>
    <w:rsid w:val="006172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084686">
      <w:bodyDiv w:val="1"/>
      <w:marLeft w:val="0"/>
      <w:marRight w:val="0"/>
      <w:marTop w:val="0"/>
      <w:marBottom w:val="0"/>
      <w:divBdr>
        <w:top w:val="none" w:sz="0" w:space="0" w:color="auto"/>
        <w:left w:val="none" w:sz="0" w:space="0" w:color="auto"/>
        <w:bottom w:val="none" w:sz="0" w:space="0" w:color="auto"/>
        <w:right w:val="none" w:sz="0" w:space="0" w:color="auto"/>
      </w:divBdr>
    </w:div>
    <w:div w:id="898711943">
      <w:bodyDiv w:val="1"/>
      <w:marLeft w:val="0"/>
      <w:marRight w:val="0"/>
      <w:marTop w:val="0"/>
      <w:marBottom w:val="0"/>
      <w:divBdr>
        <w:top w:val="none" w:sz="0" w:space="0" w:color="auto"/>
        <w:left w:val="none" w:sz="0" w:space="0" w:color="auto"/>
        <w:bottom w:val="none" w:sz="0" w:space="0" w:color="auto"/>
        <w:right w:val="none" w:sz="0" w:space="0" w:color="auto"/>
      </w:divBdr>
    </w:div>
    <w:div w:id="1089305857">
      <w:bodyDiv w:val="1"/>
      <w:marLeft w:val="0"/>
      <w:marRight w:val="0"/>
      <w:marTop w:val="0"/>
      <w:marBottom w:val="0"/>
      <w:divBdr>
        <w:top w:val="none" w:sz="0" w:space="0" w:color="auto"/>
        <w:left w:val="none" w:sz="0" w:space="0" w:color="auto"/>
        <w:bottom w:val="none" w:sz="0" w:space="0" w:color="auto"/>
        <w:right w:val="none" w:sz="0" w:space="0" w:color="auto"/>
      </w:divBdr>
    </w:div>
    <w:div w:id="1204440060">
      <w:bodyDiv w:val="1"/>
      <w:marLeft w:val="0"/>
      <w:marRight w:val="0"/>
      <w:marTop w:val="0"/>
      <w:marBottom w:val="0"/>
      <w:divBdr>
        <w:top w:val="none" w:sz="0" w:space="0" w:color="auto"/>
        <w:left w:val="none" w:sz="0" w:space="0" w:color="auto"/>
        <w:bottom w:val="none" w:sz="0" w:space="0" w:color="auto"/>
        <w:right w:val="none" w:sz="0" w:space="0" w:color="auto"/>
      </w:divBdr>
    </w:div>
    <w:div w:id="1283154646">
      <w:bodyDiv w:val="1"/>
      <w:marLeft w:val="0"/>
      <w:marRight w:val="0"/>
      <w:marTop w:val="0"/>
      <w:marBottom w:val="0"/>
      <w:divBdr>
        <w:top w:val="none" w:sz="0" w:space="0" w:color="auto"/>
        <w:left w:val="none" w:sz="0" w:space="0" w:color="auto"/>
        <w:bottom w:val="none" w:sz="0" w:space="0" w:color="auto"/>
        <w:right w:val="none" w:sz="0" w:space="0" w:color="auto"/>
      </w:divBdr>
    </w:div>
    <w:div w:id="1470316050">
      <w:bodyDiv w:val="1"/>
      <w:marLeft w:val="0"/>
      <w:marRight w:val="0"/>
      <w:marTop w:val="0"/>
      <w:marBottom w:val="0"/>
      <w:divBdr>
        <w:top w:val="none" w:sz="0" w:space="0" w:color="auto"/>
        <w:left w:val="none" w:sz="0" w:space="0" w:color="auto"/>
        <w:bottom w:val="none" w:sz="0" w:space="0" w:color="auto"/>
        <w:right w:val="none" w:sz="0" w:space="0" w:color="auto"/>
      </w:divBdr>
    </w:div>
    <w:div w:id="1507092075">
      <w:bodyDiv w:val="1"/>
      <w:marLeft w:val="0"/>
      <w:marRight w:val="0"/>
      <w:marTop w:val="0"/>
      <w:marBottom w:val="0"/>
      <w:divBdr>
        <w:top w:val="none" w:sz="0" w:space="0" w:color="auto"/>
        <w:left w:val="none" w:sz="0" w:space="0" w:color="auto"/>
        <w:bottom w:val="none" w:sz="0" w:space="0" w:color="auto"/>
        <w:right w:val="none" w:sz="0" w:space="0" w:color="auto"/>
      </w:divBdr>
      <w:divsChild>
        <w:div w:id="236793421">
          <w:marLeft w:val="0"/>
          <w:marRight w:val="0"/>
          <w:marTop w:val="0"/>
          <w:marBottom w:val="0"/>
          <w:divBdr>
            <w:top w:val="none" w:sz="0" w:space="0" w:color="auto"/>
            <w:left w:val="none" w:sz="0" w:space="0" w:color="auto"/>
            <w:bottom w:val="none" w:sz="0" w:space="0" w:color="auto"/>
            <w:right w:val="none" w:sz="0" w:space="0" w:color="auto"/>
          </w:divBdr>
          <w:divsChild>
            <w:div w:id="6353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9261">
      <w:bodyDiv w:val="1"/>
      <w:marLeft w:val="0"/>
      <w:marRight w:val="0"/>
      <w:marTop w:val="0"/>
      <w:marBottom w:val="0"/>
      <w:divBdr>
        <w:top w:val="none" w:sz="0" w:space="0" w:color="auto"/>
        <w:left w:val="none" w:sz="0" w:space="0" w:color="auto"/>
        <w:bottom w:val="none" w:sz="0" w:space="0" w:color="auto"/>
        <w:right w:val="none" w:sz="0" w:space="0" w:color="auto"/>
      </w:divBdr>
    </w:div>
    <w:div w:id="213000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en.wikipedia.org/wiki/McGraw-Hill" TargetMode="External"/><Relationship Id="rId3" Type="http://schemas.openxmlformats.org/officeDocument/2006/relationships/styles" Target="styles.xml"/><Relationship Id="rId21" Type="http://schemas.openxmlformats.org/officeDocument/2006/relationships/hyperlink" Target="http://en.wikipedia.org/wiki/Special:BookSources/0-262-03293-7"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en.wikipedia.org/wiki/Introduction_to_Algorithms" TargetMode="External"/><Relationship Id="rId2" Type="http://schemas.openxmlformats.org/officeDocument/2006/relationships/numbering" Target="numbering.xml"/><Relationship Id="rId16" Type="http://schemas.openxmlformats.org/officeDocument/2006/relationships/hyperlink" Target="http://www.citeulike.org/user/markusd/author/Zhou:M" TargetMode="External"/><Relationship Id="rId20" Type="http://schemas.openxmlformats.org/officeDocument/2006/relationships/hyperlink" Target="http://en.wikipedia.org/wiki/International_Standard_Book_Numb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utexas.edu/%7Emooney/cs388/slides/stats-parsing.pp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iteulike.org/user/markusd/author/Li:CH" TargetMode="External"/><Relationship Id="rId23" Type="http://schemas.openxmlformats.org/officeDocument/2006/relationships/fontTable" Target="fontTable.xml"/><Relationship Id="rId10" Type="http://schemas.openxmlformats.org/officeDocument/2006/relationships/hyperlink" Target="mailto:Do-Dat.Tran@mica.edu.vn" TargetMode="External"/><Relationship Id="rId19" Type="http://schemas.openxmlformats.org/officeDocument/2006/relationships/hyperlink" Target="http://en.wikipedia.org/wiki/Introduction_to_Algorithms" TargetMode="External"/><Relationship Id="rId4" Type="http://schemas.microsoft.com/office/2007/relationships/stylesWithEffects" Target="stylesWithEffects.xml"/><Relationship Id="rId9" Type="http://schemas.openxmlformats.org/officeDocument/2006/relationships/hyperlink" Target="mailto:quang-thang.le@mica.edu.vn" TargetMode="External"/><Relationship Id="rId14" Type="http://schemas.openxmlformats.org/officeDocument/2006/relationships/hyperlink" Target="http://www.citeulike.org/user/markusd/author/Li:M" TargetMode="External"/><Relationship Id="rId22" Type="http://schemas.openxmlformats.org/officeDocument/2006/relationships/hyperlink" Target="http://ieeexplore.ieee.org/xpl/mostRecentIssue.jsp?punumber=56294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8931A-26AB-47EF-B654-4DE701FAC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Pages>
  <Words>3097</Words>
  <Characters>17655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lelightwin</dc:creator>
  <cp:lastModifiedBy>lelightwin</cp:lastModifiedBy>
  <cp:revision>70</cp:revision>
  <cp:lastPrinted>2012-07-11T08:58:00Z</cp:lastPrinted>
  <dcterms:created xsi:type="dcterms:W3CDTF">2012-07-09T18:03:00Z</dcterms:created>
  <dcterms:modified xsi:type="dcterms:W3CDTF">2012-07-11T08:58:00Z</dcterms:modified>
</cp:coreProperties>
</file>